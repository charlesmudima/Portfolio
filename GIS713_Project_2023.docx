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814FC" w14:textId="77777777" w:rsidR="00922E95" w:rsidRPr="00FB338C" w:rsidRDefault="00922E95" w:rsidP="00136DCC">
      <w:pPr>
        <w:spacing w:after="0" w:line="240" w:lineRule="auto"/>
        <w:rPr>
          <w:rFonts w:ascii="Arial" w:eastAsia="Calibri" w:hAnsi="Arial" w:cs="Arial"/>
          <w:lang w:val="en-GB"/>
        </w:rPr>
      </w:pPr>
      <w:r w:rsidRPr="00FB338C">
        <w:rPr>
          <w:rFonts w:ascii="Arial" w:eastAsia="Calibri" w:hAnsi="Arial" w:cs="Arial"/>
          <w:b/>
          <w:lang w:val="en-GB"/>
        </w:rPr>
        <w:t>Data Management and Professional Practice (GIS) 713</w:t>
      </w:r>
    </w:p>
    <w:p w14:paraId="034DBE0D" w14:textId="77777777" w:rsidR="00F5448D" w:rsidRPr="00FB338C" w:rsidRDefault="00F5448D" w:rsidP="00136DCC">
      <w:pPr>
        <w:spacing w:after="0" w:line="240" w:lineRule="auto"/>
        <w:rPr>
          <w:rFonts w:ascii="Arial" w:hAnsi="Arial" w:cs="Arial"/>
          <w:b/>
          <w:lang w:val="en-GB"/>
        </w:rPr>
      </w:pPr>
    </w:p>
    <w:p w14:paraId="11C07B5D" w14:textId="00393D99" w:rsidR="00D857A6" w:rsidRPr="00FB338C" w:rsidRDefault="00D857A6" w:rsidP="00C74404">
      <w:pPr>
        <w:spacing w:after="0"/>
        <w:rPr>
          <w:rFonts w:ascii="Arial" w:hAnsi="Arial" w:cs="Arial"/>
          <w:b/>
          <w:u w:val="single"/>
          <w:lang w:val="en-GB"/>
        </w:rPr>
      </w:pPr>
      <w:r w:rsidRPr="00FB338C">
        <w:rPr>
          <w:rFonts w:ascii="Arial" w:hAnsi="Arial" w:cs="Arial"/>
          <w:b/>
          <w:u w:val="single"/>
          <w:lang w:val="en-GB"/>
        </w:rPr>
        <w:t>Project</w:t>
      </w:r>
      <w:r w:rsidR="00575A0B">
        <w:rPr>
          <w:rFonts w:ascii="Arial" w:hAnsi="Arial" w:cs="Arial"/>
          <w:b/>
          <w:u w:val="single"/>
          <w:lang w:val="en-GB"/>
        </w:rPr>
        <w:t xml:space="preserve"> 2023</w:t>
      </w:r>
      <w:r w:rsidR="008F6EB4" w:rsidRPr="00FB338C">
        <w:rPr>
          <w:rFonts w:ascii="Arial" w:hAnsi="Arial" w:cs="Arial"/>
          <w:b/>
          <w:u w:val="single"/>
          <w:lang w:val="en-GB"/>
        </w:rPr>
        <w:t xml:space="preserve">: Stellenbosch University Botanical Garden </w:t>
      </w:r>
      <w:r w:rsidR="00136DCC" w:rsidRPr="00FB338C">
        <w:rPr>
          <w:rFonts w:ascii="Arial" w:hAnsi="Arial" w:cs="Arial"/>
          <w:b/>
          <w:u w:val="single"/>
          <w:lang w:val="en-GB"/>
        </w:rPr>
        <w:t>in</w:t>
      </w:r>
      <w:r w:rsidR="00575A0B">
        <w:rPr>
          <w:rFonts w:ascii="Arial" w:hAnsi="Arial" w:cs="Arial"/>
          <w:b/>
          <w:u w:val="single"/>
          <w:lang w:val="en-GB"/>
        </w:rPr>
        <w:t>teractive map</w:t>
      </w:r>
    </w:p>
    <w:p w14:paraId="204957A8" w14:textId="09C353F5" w:rsidR="00D857A6" w:rsidRPr="00FB338C" w:rsidRDefault="00D857A6" w:rsidP="00C74404">
      <w:pPr>
        <w:spacing w:before="240" w:after="0"/>
        <w:jc w:val="both"/>
        <w:rPr>
          <w:rFonts w:ascii="Arial" w:hAnsi="Arial" w:cs="Arial"/>
          <w:lang w:val="en-GB"/>
        </w:rPr>
      </w:pPr>
      <w:r w:rsidRPr="00FB338C">
        <w:rPr>
          <w:rFonts w:ascii="Arial" w:hAnsi="Arial" w:cs="Arial"/>
          <w:lang w:val="en-GB"/>
        </w:rPr>
        <w:t xml:space="preserve">The main purpose of the </w:t>
      </w:r>
      <w:bookmarkStart w:id="0" w:name="_Hlk68001019"/>
      <w:r w:rsidRPr="00FB338C">
        <w:rPr>
          <w:rFonts w:ascii="Arial" w:hAnsi="Arial" w:cs="Arial"/>
          <w:lang w:val="en-GB"/>
        </w:rPr>
        <w:t xml:space="preserve">Stellenbosch University Botanical Garden </w:t>
      </w:r>
      <w:bookmarkEnd w:id="0"/>
      <w:r w:rsidRPr="00FB338C">
        <w:rPr>
          <w:rFonts w:ascii="Arial" w:hAnsi="Arial" w:cs="Arial"/>
          <w:lang w:val="en-GB"/>
        </w:rPr>
        <w:t xml:space="preserve">is to fulfil the research and educational needs within the Stellenbosch University and support conservation goals in the region, therefore the Garden contains both indigenous and exotic plants. The Botanical Garden contains various plant collections and is divided into several separate areas or theme gardens. The Garden also functions as an important green oasis in Stellenbosch, providing an important habitat for various animals (see </w:t>
      </w:r>
      <w:hyperlink r:id="rId6" w:history="1">
        <w:r w:rsidR="00947F68" w:rsidRPr="00F662E9">
          <w:rPr>
            <w:rStyle w:val="Hyperlink"/>
            <w:rFonts w:ascii="Arial" w:hAnsi="Arial" w:cs="Arial"/>
            <w:lang w:val="en-GB"/>
          </w:rPr>
          <w:t>https://www.sun.ac.za/english/entities/botanical-garden/garden</w:t>
        </w:r>
      </w:hyperlink>
      <w:r w:rsidRPr="00FB338C">
        <w:rPr>
          <w:rFonts w:ascii="Arial" w:hAnsi="Arial" w:cs="Arial"/>
          <w:lang w:val="en-GB"/>
        </w:rPr>
        <w:t>).</w:t>
      </w:r>
      <w:r w:rsidR="00947F68">
        <w:rPr>
          <w:rFonts w:ascii="Arial" w:hAnsi="Arial" w:cs="Arial"/>
          <w:lang w:val="en-GB"/>
        </w:rPr>
        <w:t xml:space="preserve"> The public can view a </w:t>
      </w:r>
      <w:hyperlink r:id="rId7" w:history="1">
        <w:r w:rsidR="00947F68" w:rsidRPr="00947F68">
          <w:rPr>
            <w:rStyle w:val="Hyperlink"/>
            <w:rFonts w:ascii="Arial" w:hAnsi="Arial" w:cs="Arial"/>
            <w:lang w:val="en-GB"/>
          </w:rPr>
          <w:t>static map</w:t>
        </w:r>
      </w:hyperlink>
      <w:r w:rsidR="00947F68">
        <w:rPr>
          <w:rFonts w:ascii="Arial" w:hAnsi="Arial" w:cs="Arial"/>
          <w:lang w:val="en-GB"/>
        </w:rPr>
        <w:t xml:space="preserve"> of the garden.</w:t>
      </w:r>
      <w:r w:rsidRPr="00FB338C">
        <w:rPr>
          <w:rFonts w:ascii="Arial" w:hAnsi="Arial" w:cs="Arial"/>
          <w:lang w:val="en-GB"/>
        </w:rPr>
        <w:t xml:space="preserve"> </w:t>
      </w:r>
    </w:p>
    <w:p w14:paraId="55870CCF" w14:textId="77777777" w:rsidR="00136DCC" w:rsidRPr="00FB338C" w:rsidRDefault="00136DCC" w:rsidP="00C74404">
      <w:pPr>
        <w:spacing w:after="0"/>
        <w:rPr>
          <w:rFonts w:ascii="Arial" w:hAnsi="Arial" w:cs="Arial"/>
          <w:lang w:val="en-GB"/>
        </w:rPr>
      </w:pPr>
    </w:p>
    <w:p w14:paraId="37CD7A53" w14:textId="706F2C6C" w:rsidR="00156816" w:rsidRPr="00156816" w:rsidRDefault="00D857A6" w:rsidP="00C74404">
      <w:pPr>
        <w:spacing w:after="0"/>
        <w:jc w:val="both"/>
        <w:rPr>
          <w:rFonts w:ascii="Arial" w:hAnsi="Arial" w:cs="Arial"/>
          <w:lang w:val="en-GB"/>
        </w:rPr>
      </w:pPr>
      <w:r w:rsidRPr="00FB338C">
        <w:rPr>
          <w:rFonts w:ascii="Arial" w:hAnsi="Arial" w:cs="Arial"/>
          <w:lang w:val="en-GB"/>
        </w:rPr>
        <w:t xml:space="preserve">The botanical garden has various data on plantings, buildings, paths and other infrastructure (such as benches, sundial, etc.). These </w:t>
      </w:r>
      <w:r w:rsidR="00575A0B">
        <w:rPr>
          <w:rFonts w:ascii="Arial" w:hAnsi="Arial" w:cs="Arial"/>
          <w:lang w:val="en-GB"/>
        </w:rPr>
        <w:t>have</w:t>
      </w:r>
      <w:r w:rsidRPr="00FB338C">
        <w:rPr>
          <w:rFonts w:ascii="Arial" w:hAnsi="Arial" w:cs="Arial"/>
          <w:lang w:val="en-GB"/>
        </w:rPr>
        <w:t xml:space="preserve"> be</w:t>
      </w:r>
      <w:r w:rsidR="00575A0B">
        <w:rPr>
          <w:rFonts w:ascii="Arial" w:hAnsi="Arial" w:cs="Arial"/>
          <w:lang w:val="en-GB"/>
        </w:rPr>
        <w:t>en</w:t>
      </w:r>
      <w:r w:rsidRPr="00FB338C">
        <w:rPr>
          <w:rFonts w:ascii="Arial" w:hAnsi="Arial" w:cs="Arial"/>
          <w:lang w:val="en-GB"/>
        </w:rPr>
        <w:t xml:space="preserve"> co-ordinated into a single geodatabase</w:t>
      </w:r>
      <w:r w:rsidR="00947F68">
        <w:rPr>
          <w:rFonts w:ascii="Arial" w:hAnsi="Arial" w:cs="Arial"/>
          <w:lang w:val="en-GB"/>
        </w:rPr>
        <w:t xml:space="preserve"> and i</w:t>
      </w:r>
      <w:r w:rsidR="00575A0B">
        <w:rPr>
          <w:rFonts w:ascii="Arial" w:hAnsi="Arial" w:cs="Arial"/>
          <w:lang w:val="en-GB"/>
        </w:rPr>
        <w:t xml:space="preserve">n previous years, the GIT713 class has collected </w:t>
      </w:r>
      <w:r w:rsidRPr="00FB338C">
        <w:rPr>
          <w:rFonts w:ascii="Arial" w:hAnsi="Arial" w:cs="Arial"/>
          <w:lang w:val="en-GB"/>
        </w:rPr>
        <w:t>high precision survey data for additional features</w:t>
      </w:r>
      <w:r w:rsidR="00575A0B">
        <w:rPr>
          <w:rFonts w:ascii="Arial" w:hAnsi="Arial" w:cs="Arial"/>
          <w:lang w:val="en-GB"/>
        </w:rPr>
        <w:t xml:space="preserve"> in the garden</w:t>
      </w:r>
      <w:r w:rsidR="00947F68">
        <w:rPr>
          <w:rFonts w:ascii="Arial" w:hAnsi="Arial" w:cs="Arial"/>
          <w:lang w:val="en-GB"/>
        </w:rPr>
        <w:t xml:space="preserve"> and substantially improved the geodatabase. However, this data are not available to the public </w:t>
      </w:r>
      <w:r w:rsidR="00417490">
        <w:rPr>
          <w:rFonts w:ascii="Arial" w:hAnsi="Arial" w:cs="Arial"/>
          <w:lang w:val="en-GB"/>
        </w:rPr>
        <w:t>in</w:t>
      </w:r>
      <w:r w:rsidR="00947F68">
        <w:rPr>
          <w:rFonts w:ascii="Arial" w:hAnsi="Arial" w:cs="Arial"/>
          <w:lang w:val="en-GB"/>
        </w:rPr>
        <w:t xml:space="preserve"> an interactive map and </w:t>
      </w:r>
      <w:r w:rsidR="00947F68" w:rsidRPr="00947F68">
        <w:rPr>
          <w:rFonts w:ascii="Arial" w:hAnsi="Arial" w:cs="Arial"/>
          <w:lang w:val="en-GB"/>
        </w:rPr>
        <w:t xml:space="preserve">a </w:t>
      </w:r>
      <w:hyperlink r:id="rId8" w:history="1">
        <w:r w:rsidR="00947F68" w:rsidRPr="00417490">
          <w:rPr>
            <w:rStyle w:val="Hyperlink"/>
            <w:rFonts w:ascii="Arial" w:hAnsi="Arial" w:cs="Arial"/>
            <w:lang w:val="en-GB"/>
          </w:rPr>
          <w:t>Missouri Botanical Gardens</w:t>
        </w:r>
      </w:hyperlink>
      <w:r w:rsidR="00947F68" w:rsidRPr="00947F68">
        <w:rPr>
          <w:rFonts w:ascii="Arial" w:hAnsi="Arial" w:cs="Arial"/>
          <w:lang w:val="en-GB"/>
        </w:rPr>
        <w:t xml:space="preserve"> style interactive map</w:t>
      </w:r>
      <w:r w:rsidR="00947F68">
        <w:rPr>
          <w:rFonts w:ascii="Arial" w:hAnsi="Arial" w:cs="Arial"/>
          <w:lang w:val="en-GB"/>
        </w:rPr>
        <w:t xml:space="preserve"> has been suggested </w:t>
      </w:r>
      <w:r w:rsidR="00947F68" w:rsidRPr="00947F68">
        <w:rPr>
          <w:rFonts w:ascii="Arial" w:hAnsi="Arial" w:cs="Arial"/>
          <w:lang w:val="en-GB"/>
        </w:rPr>
        <w:t>so that the public could interact/zoom/query key features</w:t>
      </w:r>
      <w:r w:rsidR="00947F68">
        <w:rPr>
          <w:rFonts w:ascii="Arial" w:hAnsi="Arial" w:cs="Arial"/>
          <w:lang w:val="en-GB"/>
        </w:rPr>
        <w:t>.</w:t>
      </w:r>
      <w:r w:rsidR="00417490">
        <w:rPr>
          <w:rFonts w:ascii="Arial" w:hAnsi="Arial" w:cs="Arial"/>
          <w:lang w:val="en-GB"/>
        </w:rPr>
        <w:t xml:space="preserve"> Tabular data</w:t>
      </w:r>
      <w:r w:rsidR="00156816">
        <w:rPr>
          <w:rFonts w:ascii="Arial" w:hAnsi="Arial" w:cs="Arial"/>
          <w:lang w:val="en-GB"/>
        </w:rPr>
        <w:t xml:space="preserve"> and location maps</w:t>
      </w:r>
      <w:r w:rsidR="00417490">
        <w:rPr>
          <w:rFonts w:ascii="Arial" w:hAnsi="Arial" w:cs="Arial"/>
          <w:lang w:val="en-GB"/>
        </w:rPr>
        <w:t xml:space="preserve"> from the </w:t>
      </w:r>
      <w:r w:rsidR="00156816" w:rsidRPr="00156816">
        <w:rPr>
          <w:rFonts w:ascii="Arial" w:hAnsi="Arial" w:cs="Arial"/>
          <w:lang w:val="en-GB"/>
        </w:rPr>
        <w:t>Botanical Garden database software and online portal</w:t>
      </w:r>
      <w:r w:rsidR="00156816">
        <w:rPr>
          <w:rFonts w:ascii="Arial" w:hAnsi="Arial" w:cs="Arial"/>
          <w:lang w:val="en-GB"/>
        </w:rPr>
        <w:t xml:space="preserve"> are available</w:t>
      </w:r>
      <w:r w:rsidR="00156816" w:rsidRPr="00156816">
        <w:rPr>
          <w:rFonts w:ascii="Arial" w:hAnsi="Arial" w:cs="Arial"/>
          <w:lang w:val="en-GB"/>
        </w:rPr>
        <w:t xml:space="preserve"> at </w:t>
      </w:r>
      <w:hyperlink r:id="rId9" w:history="1">
        <w:r w:rsidR="00156816" w:rsidRPr="00156816">
          <w:rPr>
            <w:rFonts w:ascii="Arial" w:hAnsi="Arial" w:cs="Arial"/>
            <w:color w:val="2E74B5" w:themeColor="accent1" w:themeShade="BF"/>
            <w:u w:val="single"/>
            <w:lang w:val="en-GB"/>
          </w:rPr>
          <w:t>https://sun.gardenexplorer.org/</w:t>
        </w:r>
      </w:hyperlink>
      <w:r w:rsidR="00156816">
        <w:rPr>
          <w:rFonts w:ascii="Arial" w:hAnsi="Arial" w:cs="Arial"/>
          <w:lang w:val="en-GB"/>
        </w:rPr>
        <w:t xml:space="preserve"> but needs to be updated</w:t>
      </w:r>
      <w:r w:rsidR="00156816" w:rsidRPr="00156816">
        <w:rPr>
          <w:rFonts w:ascii="Arial" w:hAnsi="Arial" w:cs="Arial"/>
          <w:lang w:val="en-GB"/>
        </w:rPr>
        <w:t>.</w:t>
      </w:r>
    </w:p>
    <w:p w14:paraId="7AFF863B" w14:textId="77777777" w:rsidR="00156816" w:rsidRDefault="00156816" w:rsidP="00C74404">
      <w:pPr>
        <w:spacing w:after="0"/>
        <w:jc w:val="both"/>
        <w:rPr>
          <w:rFonts w:ascii="Arial" w:hAnsi="Arial" w:cs="Arial"/>
          <w:lang w:val="en-GB"/>
        </w:rPr>
      </w:pPr>
    </w:p>
    <w:p w14:paraId="29FBAA02" w14:textId="745F25F6" w:rsidR="00D857A6" w:rsidRPr="00FB338C" w:rsidRDefault="00D857A6" w:rsidP="00C74404">
      <w:pPr>
        <w:spacing w:after="0"/>
        <w:rPr>
          <w:rFonts w:ascii="Arial" w:hAnsi="Arial" w:cs="Arial"/>
          <w:lang w:val="en-GB"/>
        </w:rPr>
      </w:pPr>
      <w:r w:rsidRPr="00FB338C">
        <w:rPr>
          <w:rFonts w:ascii="Arial" w:hAnsi="Arial" w:cs="Arial"/>
          <w:lang w:val="en-GB"/>
        </w:rPr>
        <w:t>The specific tasks for the 202</w:t>
      </w:r>
      <w:r w:rsidR="00575A0B">
        <w:rPr>
          <w:rFonts w:ascii="Arial" w:hAnsi="Arial" w:cs="Arial"/>
          <w:lang w:val="en-GB"/>
        </w:rPr>
        <w:t xml:space="preserve">3 </w:t>
      </w:r>
      <w:r w:rsidR="007076C4">
        <w:rPr>
          <w:rFonts w:ascii="Arial" w:hAnsi="Arial" w:cs="Arial"/>
          <w:lang w:val="en-GB"/>
        </w:rPr>
        <w:t>GIT 713 class</w:t>
      </w:r>
      <w:r w:rsidR="007076C4" w:rsidRPr="00FB338C">
        <w:rPr>
          <w:rFonts w:ascii="Arial" w:hAnsi="Arial" w:cs="Arial"/>
          <w:lang w:val="en-GB"/>
        </w:rPr>
        <w:t xml:space="preserve"> </w:t>
      </w:r>
      <w:r w:rsidRPr="00FB338C">
        <w:rPr>
          <w:rFonts w:ascii="Arial" w:hAnsi="Arial" w:cs="Arial"/>
          <w:lang w:val="en-GB"/>
        </w:rPr>
        <w:t>will be:</w:t>
      </w:r>
    </w:p>
    <w:p w14:paraId="5BFE4039" w14:textId="01403420" w:rsidR="007076C4" w:rsidRDefault="00156816" w:rsidP="00C74404">
      <w:pPr>
        <w:pStyle w:val="ListParagraph"/>
        <w:numPr>
          <w:ilvl w:val="0"/>
          <w:numId w:val="13"/>
        </w:numPr>
        <w:spacing w:after="0"/>
        <w:jc w:val="both"/>
        <w:rPr>
          <w:rFonts w:ascii="Arial" w:hAnsi="Arial" w:cs="Arial"/>
          <w:lang w:val="en-GB"/>
        </w:rPr>
      </w:pPr>
      <w:r>
        <w:rPr>
          <w:rFonts w:ascii="Arial" w:hAnsi="Arial" w:cs="Arial"/>
          <w:lang w:val="en-GB"/>
        </w:rPr>
        <w:t xml:space="preserve">Determine </w:t>
      </w:r>
      <w:r w:rsidR="007076C4">
        <w:rPr>
          <w:rFonts w:ascii="Arial" w:hAnsi="Arial" w:cs="Arial"/>
          <w:lang w:val="en-GB"/>
        </w:rPr>
        <w:t>requirements of the client</w:t>
      </w:r>
      <w:ins w:id="1" w:author="Munch, Zahn, Dr [zmunch@sun.ac.za]" w:date="2023-03-28T11:20:00Z">
        <w:r w:rsidR="00302C03">
          <w:rPr>
            <w:rFonts w:ascii="Arial" w:hAnsi="Arial" w:cs="Arial"/>
            <w:lang w:val="en-GB"/>
          </w:rPr>
          <w:t>.</w:t>
        </w:r>
      </w:ins>
      <w:r w:rsidR="007076C4">
        <w:rPr>
          <w:rFonts w:ascii="Arial" w:hAnsi="Arial" w:cs="Arial"/>
          <w:lang w:val="en-GB"/>
        </w:rPr>
        <w:t xml:space="preserve"> </w:t>
      </w:r>
    </w:p>
    <w:p w14:paraId="4AACC215" w14:textId="352FC3D9" w:rsidR="00156816" w:rsidRDefault="007076C4" w:rsidP="00C74404">
      <w:pPr>
        <w:pStyle w:val="ListParagraph"/>
        <w:numPr>
          <w:ilvl w:val="0"/>
          <w:numId w:val="13"/>
        </w:numPr>
        <w:spacing w:after="0"/>
        <w:jc w:val="both"/>
        <w:rPr>
          <w:rFonts w:ascii="Arial" w:hAnsi="Arial" w:cs="Arial"/>
          <w:lang w:val="en-GB"/>
        </w:rPr>
      </w:pPr>
      <w:r>
        <w:rPr>
          <w:rFonts w:ascii="Arial" w:hAnsi="Arial" w:cs="Arial"/>
          <w:lang w:val="en-GB"/>
        </w:rPr>
        <w:t xml:space="preserve">Determine possible </w:t>
      </w:r>
      <w:r w:rsidR="00156816">
        <w:rPr>
          <w:rFonts w:ascii="Arial" w:hAnsi="Arial" w:cs="Arial"/>
          <w:lang w:val="en-GB"/>
        </w:rPr>
        <w:t xml:space="preserve">shortcomings of the existing system </w:t>
      </w:r>
      <w:r>
        <w:rPr>
          <w:rFonts w:ascii="Arial" w:hAnsi="Arial" w:cs="Arial"/>
          <w:lang w:val="en-GB"/>
        </w:rPr>
        <w:t xml:space="preserve">in the light of the </w:t>
      </w:r>
      <w:r w:rsidR="00156816">
        <w:rPr>
          <w:rFonts w:ascii="Arial" w:hAnsi="Arial" w:cs="Arial"/>
          <w:lang w:val="en-GB"/>
        </w:rPr>
        <w:t>requirements of the client.</w:t>
      </w:r>
    </w:p>
    <w:p w14:paraId="6C53B855" w14:textId="5C873C19" w:rsidR="00156816" w:rsidRDefault="00156816" w:rsidP="00C74404">
      <w:pPr>
        <w:pStyle w:val="ListParagraph"/>
        <w:numPr>
          <w:ilvl w:val="0"/>
          <w:numId w:val="13"/>
        </w:numPr>
        <w:spacing w:after="0"/>
        <w:jc w:val="both"/>
        <w:rPr>
          <w:rFonts w:ascii="Arial" w:hAnsi="Arial" w:cs="Arial"/>
          <w:lang w:val="en-GB"/>
        </w:rPr>
      </w:pPr>
      <w:r>
        <w:rPr>
          <w:rFonts w:ascii="Arial" w:hAnsi="Arial" w:cs="Arial"/>
          <w:lang w:val="en-GB"/>
        </w:rPr>
        <w:t xml:space="preserve">Identify hardware and software to be used for the website (ArcGIS Online, </w:t>
      </w:r>
      <w:proofErr w:type="spellStart"/>
      <w:r>
        <w:rPr>
          <w:rFonts w:ascii="Arial" w:hAnsi="Arial" w:cs="Arial"/>
          <w:lang w:val="en-GB"/>
        </w:rPr>
        <w:t>Geoserver</w:t>
      </w:r>
      <w:proofErr w:type="spellEnd"/>
      <w:r>
        <w:rPr>
          <w:rFonts w:ascii="Arial" w:hAnsi="Arial" w:cs="Arial"/>
          <w:lang w:val="en-GB"/>
        </w:rPr>
        <w:t>).</w:t>
      </w:r>
    </w:p>
    <w:p w14:paraId="58C2B231" w14:textId="50E5EC5F" w:rsidR="00156816" w:rsidRDefault="00156816" w:rsidP="00C74404">
      <w:pPr>
        <w:pStyle w:val="ListParagraph"/>
        <w:numPr>
          <w:ilvl w:val="0"/>
          <w:numId w:val="13"/>
        </w:numPr>
        <w:spacing w:after="0"/>
        <w:jc w:val="both"/>
        <w:rPr>
          <w:rFonts w:ascii="Arial" w:hAnsi="Arial" w:cs="Arial"/>
          <w:lang w:val="en-GB"/>
        </w:rPr>
      </w:pPr>
      <w:r>
        <w:rPr>
          <w:rFonts w:ascii="Arial" w:hAnsi="Arial" w:cs="Arial"/>
          <w:lang w:val="en-GB"/>
        </w:rPr>
        <w:t>Decide on database management strategy for spatializing features from the client geodatabase.</w:t>
      </w:r>
    </w:p>
    <w:p w14:paraId="4BD085C5" w14:textId="630F30C1" w:rsidR="00156816" w:rsidRPr="00156816" w:rsidRDefault="00156816" w:rsidP="00C74404">
      <w:pPr>
        <w:pStyle w:val="ListParagraph"/>
        <w:numPr>
          <w:ilvl w:val="0"/>
          <w:numId w:val="13"/>
        </w:numPr>
        <w:spacing w:after="0"/>
        <w:jc w:val="both"/>
        <w:rPr>
          <w:rFonts w:ascii="Arial" w:hAnsi="Arial" w:cs="Arial"/>
          <w:lang w:val="en-GB"/>
        </w:rPr>
      </w:pPr>
      <w:r>
        <w:rPr>
          <w:rFonts w:ascii="Arial" w:hAnsi="Arial" w:cs="Arial"/>
          <w:lang w:val="en-GB"/>
        </w:rPr>
        <w:t>P</w:t>
      </w:r>
      <w:r w:rsidRPr="00156816">
        <w:rPr>
          <w:rFonts w:ascii="Arial" w:hAnsi="Arial" w:cs="Arial"/>
          <w:lang w:val="en-GB"/>
        </w:rPr>
        <w:t xml:space="preserve">lan the project </w:t>
      </w:r>
      <w:r w:rsidR="007076C4">
        <w:rPr>
          <w:rFonts w:ascii="Arial" w:hAnsi="Arial" w:cs="Arial"/>
          <w:lang w:val="en-GB"/>
        </w:rPr>
        <w:t>(using a combination of ‘traditional’ project planning, su</w:t>
      </w:r>
      <w:r w:rsidR="00302C03">
        <w:rPr>
          <w:rFonts w:ascii="Arial" w:hAnsi="Arial" w:cs="Arial"/>
          <w:lang w:val="en-GB"/>
        </w:rPr>
        <w:t>p</w:t>
      </w:r>
      <w:r w:rsidR="007076C4">
        <w:rPr>
          <w:rFonts w:ascii="Arial" w:hAnsi="Arial" w:cs="Arial"/>
          <w:lang w:val="en-GB"/>
        </w:rPr>
        <w:t xml:space="preserve">plemented by SCRUM principles to achieve short timeline goals) </w:t>
      </w:r>
      <w:r w:rsidRPr="00156816">
        <w:rPr>
          <w:rFonts w:ascii="Arial" w:hAnsi="Arial" w:cs="Arial"/>
          <w:lang w:val="en-GB"/>
        </w:rPr>
        <w:t>and develop a Gantt chart</w:t>
      </w:r>
      <w:r>
        <w:rPr>
          <w:rFonts w:ascii="Arial" w:hAnsi="Arial" w:cs="Arial"/>
          <w:lang w:val="en-GB"/>
        </w:rPr>
        <w:t>.</w:t>
      </w:r>
    </w:p>
    <w:p w14:paraId="19A8A445" w14:textId="563C821D" w:rsidR="00156816" w:rsidRDefault="00156816" w:rsidP="00C74404">
      <w:pPr>
        <w:pStyle w:val="ListParagraph"/>
        <w:numPr>
          <w:ilvl w:val="0"/>
          <w:numId w:val="13"/>
        </w:numPr>
        <w:spacing w:after="0"/>
        <w:jc w:val="both"/>
        <w:rPr>
          <w:rFonts w:ascii="Arial" w:hAnsi="Arial" w:cs="Arial"/>
          <w:lang w:val="en-GB"/>
        </w:rPr>
      </w:pPr>
      <w:r>
        <w:rPr>
          <w:rFonts w:ascii="Arial" w:hAnsi="Arial" w:cs="Arial"/>
          <w:lang w:val="en-GB"/>
        </w:rPr>
        <w:t>C</w:t>
      </w:r>
      <w:r w:rsidRPr="00156816">
        <w:rPr>
          <w:rFonts w:ascii="Arial" w:hAnsi="Arial" w:cs="Arial"/>
          <w:lang w:val="en-GB"/>
        </w:rPr>
        <w:t>ollect relevant data, photos, and information on key features</w:t>
      </w:r>
      <w:r>
        <w:rPr>
          <w:rFonts w:ascii="Arial" w:hAnsi="Arial" w:cs="Arial"/>
          <w:lang w:val="en-GB"/>
        </w:rPr>
        <w:t xml:space="preserve"> to be included.</w:t>
      </w:r>
    </w:p>
    <w:p w14:paraId="75B2AC67" w14:textId="289E7ECE" w:rsidR="00156816" w:rsidRPr="00156816" w:rsidRDefault="00156816" w:rsidP="00C74404">
      <w:pPr>
        <w:pStyle w:val="ListParagraph"/>
        <w:numPr>
          <w:ilvl w:val="0"/>
          <w:numId w:val="13"/>
        </w:numPr>
        <w:spacing w:after="0"/>
        <w:jc w:val="both"/>
        <w:rPr>
          <w:rFonts w:ascii="Arial" w:hAnsi="Arial" w:cs="Arial"/>
          <w:lang w:val="en-GB"/>
        </w:rPr>
      </w:pPr>
      <w:r>
        <w:rPr>
          <w:rFonts w:ascii="Arial" w:hAnsi="Arial" w:cs="Arial"/>
          <w:lang w:val="en-GB"/>
        </w:rPr>
        <w:t>E</w:t>
      </w:r>
      <w:r w:rsidRPr="00156816">
        <w:rPr>
          <w:rFonts w:ascii="Arial" w:hAnsi="Arial" w:cs="Arial"/>
          <w:lang w:val="en-GB"/>
        </w:rPr>
        <w:t>xplore routes to access key features, capturing these tracks</w:t>
      </w:r>
      <w:r>
        <w:rPr>
          <w:rFonts w:ascii="Arial" w:hAnsi="Arial" w:cs="Arial"/>
          <w:lang w:val="en-GB"/>
        </w:rPr>
        <w:t>/paths with high precision.</w:t>
      </w:r>
    </w:p>
    <w:p w14:paraId="628CD43E" w14:textId="4B519AFA" w:rsidR="00156816" w:rsidRPr="00156816" w:rsidRDefault="00156816" w:rsidP="00C74404">
      <w:pPr>
        <w:pStyle w:val="ListParagraph"/>
        <w:numPr>
          <w:ilvl w:val="0"/>
          <w:numId w:val="13"/>
        </w:numPr>
        <w:spacing w:after="0"/>
        <w:jc w:val="both"/>
        <w:rPr>
          <w:rFonts w:ascii="Arial" w:hAnsi="Arial" w:cs="Arial"/>
          <w:lang w:val="en-GB"/>
        </w:rPr>
      </w:pPr>
      <w:r>
        <w:rPr>
          <w:rFonts w:ascii="Arial" w:hAnsi="Arial" w:cs="Arial"/>
          <w:lang w:val="en-GB"/>
        </w:rPr>
        <w:t>D</w:t>
      </w:r>
      <w:r w:rsidRPr="00156816">
        <w:rPr>
          <w:rFonts w:ascii="Arial" w:hAnsi="Arial" w:cs="Arial"/>
          <w:lang w:val="en-GB"/>
        </w:rPr>
        <w:t>evelop a prototype per group using ArcGIS Online</w:t>
      </w:r>
      <w:r>
        <w:rPr>
          <w:rFonts w:ascii="Arial" w:hAnsi="Arial" w:cs="Arial"/>
          <w:lang w:val="en-GB"/>
        </w:rPr>
        <w:t xml:space="preserve"> / </w:t>
      </w:r>
      <w:proofErr w:type="spellStart"/>
      <w:r>
        <w:rPr>
          <w:rFonts w:ascii="Arial" w:hAnsi="Arial" w:cs="Arial"/>
          <w:lang w:val="en-GB"/>
        </w:rPr>
        <w:t>Geoserver</w:t>
      </w:r>
      <w:proofErr w:type="spellEnd"/>
      <w:r>
        <w:rPr>
          <w:rFonts w:ascii="Arial" w:hAnsi="Arial" w:cs="Arial"/>
          <w:lang w:val="en-GB"/>
        </w:rPr>
        <w:t>.</w:t>
      </w:r>
    </w:p>
    <w:p w14:paraId="1B89C25C" w14:textId="0CA7B5C6" w:rsidR="00156816" w:rsidRDefault="00156816" w:rsidP="00C74404">
      <w:pPr>
        <w:pStyle w:val="ListParagraph"/>
        <w:numPr>
          <w:ilvl w:val="0"/>
          <w:numId w:val="13"/>
        </w:numPr>
        <w:spacing w:after="0"/>
        <w:jc w:val="both"/>
        <w:rPr>
          <w:rFonts w:ascii="Arial" w:hAnsi="Arial" w:cs="Arial"/>
          <w:lang w:val="en-GB"/>
        </w:rPr>
      </w:pPr>
      <w:r>
        <w:rPr>
          <w:rFonts w:ascii="Arial" w:hAnsi="Arial" w:cs="Arial"/>
          <w:lang w:val="en-GB"/>
        </w:rPr>
        <w:t xml:space="preserve">Present prototype </w:t>
      </w:r>
      <w:r w:rsidR="007076C4">
        <w:rPr>
          <w:rFonts w:ascii="Arial" w:hAnsi="Arial" w:cs="Arial"/>
          <w:lang w:val="en-GB"/>
        </w:rPr>
        <w:t xml:space="preserve">per group </w:t>
      </w:r>
      <w:r>
        <w:rPr>
          <w:rFonts w:ascii="Arial" w:hAnsi="Arial" w:cs="Arial"/>
          <w:lang w:val="en-GB"/>
        </w:rPr>
        <w:t xml:space="preserve">to </w:t>
      </w:r>
      <w:r w:rsidRPr="00156816">
        <w:rPr>
          <w:rFonts w:ascii="Arial" w:hAnsi="Arial" w:cs="Arial"/>
          <w:lang w:val="en-GB"/>
        </w:rPr>
        <w:t xml:space="preserve">client </w:t>
      </w:r>
      <w:bookmarkStart w:id="2" w:name="_GoBack"/>
      <w:bookmarkEnd w:id="2"/>
      <w:r>
        <w:rPr>
          <w:rFonts w:ascii="Arial" w:hAnsi="Arial" w:cs="Arial"/>
          <w:lang w:val="en-GB"/>
        </w:rPr>
        <w:t>who</w:t>
      </w:r>
      <w:r w:rsidRPr="00156816">
        <w:rPr>
          <w:rFonts w:ascii="Arial" w:hAnsi="Arial" w:cs="Arial"/>
          <w:lang w:val="en-GB"/>
        </w:rPr>
        <w:t xml:space="preserve"> selects “best” prototype to be implemented in final web map</w:t>
      </w:r>
      <w:r>
        <w:rPr>
          <w:rFonts w:ascii="Arial" w:hAnsi="Arial" w:cs="Arial"/>
          <w:lang w:val="en-GB"/>
        </w:rPr>
        <w:t>.</w:t>
      </w:r>
    </w:p>
    <w:p w14:paraId="505FFAD3" w14:textId="7EE26A54" w:rsidR="00D857A6" w:rsidRPr="00FB338C" w:rsidRDefault="00D857A6" w:rsidP="00C74404">
      <w:pPr>
        <w:spacing w:after="0"/>
        <w:jc w:val="both"/>
        <w:rPr>
          <w:rFonts w:ascii="Arial" w:hAnsi="Arial" w:cs="Arial"/>
          <w:lang w:val="en-GB"/>
        </w:rPr>
      </w:pPr>
      <w:r w:rsidRPr="00FB338C">
        <w:rPr>
          <w:rFonts w:ascii="Arial" w:hAnsi="Arial" w:cs="Arial"/>
          <w:lang w:val="en-GB"/>
        </w:rPr>
        <w:t xml:space="preserve">To complete this work you will need to interact with the client numerous times and make various field trips to the garden. The field work should include a ‘final, in-field accuracy check’, which you will plan, </w:t>
      </w:r>
      <w:r w:rsidR="00C74404" w:rsidRPr="00FB338C">
        <w:rPr>
          <w:rFonts w:ascii="Arial" w:hAnsi="Arial" w:cs="Arial"/>
          <w:lang w:val="en-GB"/>
        </w:rPr>
        <w:t>execute,</w:t>
      </w:r>
      <w:r w:rsidRPr="00FB338C">
        <w:rPr>
          <w:rFonts w:ascii="Arial" w:hAnsi="Arial" w:cs="Arial"/>
          <w:lang w:val="en-GB"/>
        </w:rPr>
        <w:t xml:space="preserve"> and report on.</w:t>
      </w:r>
      <w:r w:rsidR="00136DCC" w:rsidRPr="00FB338C">
        <w:rPr>
          <w:rFonts w:ascii="Arial" w:hAnsi="Arial" w:cs="Arial"/>
          <w:lang w:val="en-GB"/>
        </w:rPr>
        <w:t xml:space="preserve"> Ensure that during your client consultations, you are spending your time </w:t>
      </w:r>
      <w:r w:rsidR="00C74404">
        <w:rPr>
          <w:rFonts w:ascii="Arial" w:hAnsi="Arial" w:cs="Arial"/>
          <w:lang w:val="en-GB"/>
        </w:rPr>
        <w:t>focusing o</w:t>
      </w:r>
      <w:r w:rsidR="00136DCC" w:rsidRPr="00FB338C">
        <w:rPr>
          <w:rFonts w:ascii="Arial" w:hAnsi="Arial" w:cs="Arial"/>
          <w:lang w:val="en-GB"/>
        </w:rPr>
        <w:t xml:space="preserve">n their priority areas. </w:t>
      </w:r>
      <w:r w:rsidRPr="00FB338C">
        <w:rPr>
          <w:rFonts w:ascii="Arial" w:hAnsi="Arial" w:cs="Arial"/>
          <w:lang w:val="en-GB"/>
        </w:rPr>
        <w:t xml:space="preserve">The final interaction will be to hand over </w:t>
      </w:r>
      <w:r w:rsidR="00C74404">
        <w:rPr>
          <w:rFonts w:ascii="Arial" w:hAnsi="Arial" w:cs="Arial"/>
          <w:lang w:val="en-GB"/>
        </w:rPr>
        <w:t xml:space="preserve">the prototypes of </w:t>
      </w:r>
      <w:r w:rsidRPr="00FB338C">
        <w:rPr>
          <w:rFonts w:ascii="Arial" w:hAnsi="Arial" w:cs="Arial"/>
          <w:lang w:val="en-GB"/>
        </w:rPr>
        <w:t xml:space="preserve">completed operational </w:t>
      </w:r>
      <w:r w:rsidR="00C74404">
        <w:rPr>
          <w:rFonts w:ascii="Arial" w:hAnsi="Arial" w:cs="Arial"/>
          <w:lang w:val="en-GB"/>
        </w:rPr>
        <w:t>web maps</w:t>
      </w:r>
      <w:r w:rsidRPr="00FB338C">
        <w:rPr>
          <w:rFonts w:ascii="Arial" w:hAnsi="Arial" w:cs="Arial"/>
          <w:lang w:val="en-GB"/>
        </w:rPr>
        <w:t xml:space="preserve"> to the client.</w:t>
      </w:r>
    </w:p>
    <w:p w14:paraId="6D0D2972" w14:textId="77777777" w:rsidR="00F6379E" w:rsidRPr="00FB338C" w:rsidRDefault="00F6379E" w:rsidP="00F5448D">
      <w:pPr>
        <w:pBdr>
          <w:bottom w:val="single" w:sz="4" w:space="1" w:color="auto"/>
        </w:pBdr>
        <w:spacing w:after="0" w:line="240" w:lineRule="auto"/>
        <w:rPr>
          <w:rFonts w:ascii="Arial" w:hAnsi="Arial" w:cs="Arial"/>
        </w:rPr>
      </w:pPr>
    </w:p>
    <w:sectPr w:rsidR="00F6379E" w:rsidRPr="00FB338C">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D249B" w16cex:dateUtc="2023-03-28T06:32: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97129"/>
    <w:multiLevelType w:val="hybridMultilevel"/>
    <w:tmpl w:val="2CE250EA"/>
    <w:lvl w:ilvl="0" w:tplc="91DC3DE6">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C887EBA"/>
    <w:multiLevelType w:val="hybridMultilevel"/>
    <w:tmpl w:val="E2625DCA"/>
    <w:lvl w:ilvl="0" w:tplc="E69A39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162837"/>
    <w:multiLevelType w:val="hybridMultilevel"/>
    <w:tmpl w:val="1A3E0D3E"/>
    <w:lvl w:ilvl="0" w:tplc="1C09000F">
      <w:start w:val="1"/>
      <w:numFmt w:val="decimal"/>
      <w:lvlText w:val="%1."/>
      <w:lvlJc w:val="left"/>
      <w:pPr>
        <w:ind w:left="360" w:hanging="360"/>
      </w:p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 w15:restartNumberingAfterBreak="0">
    <w:nsid w:val="0D2C7499"/>
    <w:multiLevelType w:val="hybridMultilevel"/>
    <w:tmpl w:val="8DEE73D2"/>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4" w15:restartNumberingAfterBreak="0">
    <w:nsid w:val="0EBE4DCA"/>
    <w:multiLevelType w:val="hybridMultilevel"/>
    <w:tmpl w:val="E544FDBE"/>
    <w:lvl w:ilvl="0" w:tplc="188AB42E">
      <w:start w:val="1"/>
      <w:numFmt w:val="bullet"/>
      <w:lvlText w:val="•"/>
      <w:lvlJc w:val="left"/>
      <w:pPr>
        <w:tabs>
          <w:tab w:val="num" w:pos="720"/>
        </w:tabs>
        <w:ind w:left="720" w:hanging="360"/>
      </w:pPr>
      <w:rPr>
        <w:rFonts w:ascii="Arial" w:hAnsi="Arial" w:hint="default"/>
      </w:rPr>
    </w:lvl>
    <w:lvl w:ilvl="1" w:tplc="E96673E6" w:tentative="1">
      <w:start w:val="1"/>
      <w:numFmt w:val="bullet"/>
      <w:lvlText w:val="•"/>
      <w:lvlJc w:val="left"/>
      <w:pPr>
        <w:tabs>
          <w:tab w:val="num" w:pos="1440"/>
        </w:tabs>
        <w:ind w:left="1440" w:hanging="360"/>
      </w:pPr>
      <w:rPr>
        <w:rFonts w:ascii="Arial" w:hAnsi="Arial" w:hint="default"/>
      </w:rPr>
    </w:lvl>
    <w:lvl w:ilvl="2" w:tplc="A99410DC" w:tentative="1">
      <w:start w:val="1"/>
      <w:numFmt w:val="bullet"/>
      <w:lvlText w:val="•"/>
      <w:lvlJc w:val="left"/>
      <w:pPr>
        <w:tabs>
          <w:tab w:val="num" w:pos="2160"/>
        </w:tabs>
        <w:ind w:left="2160" w:hanging="360"/>
      </w:pPr>
      <w:rPr>
        <w:rFonts w:ascii="Arial" w:hAnsi="Arial" w:hint="default"/>
      </w:rPr>
    </w:lvl>
    <w:lvl w:ilvl="3" w:tplc="18F4BECE" w:tentative="1">
      <w:start w:val="1"/>
      <w:numFmt w:val="bullet"/>
      <w:lvlText w:val="•"/>
      <w:lvlJc w:val="left"/>
      <w:pPr>
        <w:tabs>
          <w:tab w:val="num" w:pos="2880"/>
        </w:tabs>
        <w:ind w:left="2880" w:hanging="360"/>
      </w:pPr>
      <w:rPr>
        <w:rFonts w:ascii="Arial" w:hAnsi="Arial" w:hint="default"/>
      </w:rPr>
    </w:lvl>
    <w:lvl w:ilvl="4" w:tplc="9ABA63D8" w:tentative="1">
      <w:start w:val="1"/>
      <w:numFmt w:val="bullet"/>
      <w:lvlText w:val="•"/>
      <w:lvlJc w:val="left"/>
      <w:pPr>
        <w:tabs>
          <w:tab w:val="num" w:pos="3600"/>
        </w:tabs>
        <w:ind w:left="3600" w:hanging="360"/>
      </w:pPr>
      <w:rPr>
        <w:rFonts w:ascii="Arial" w:hAnsi="Arial" w:hint="default"/>
      </w:rPr>
    </w:lvl>
    <w:lvl w:ilvl="5" w:tplc="E6643F2A" w:tentative="1">
      <w:start w:val="1"/>
      <w:numFmt w:val="bullet"/>
      <w:lvlText w:val="•"/>
      <w:lvlJc w:val="left"/>
      <w:pPr>
        <w:tabs>
          <w:tab w:val="num" w:pos="4320"/>
        </w:tabs>
        <w:ind w:left="4320" w:hanging="360"/>
      </w:pPr>
      <w:rPr>
        <w:rFonts w:ascii="Arial" w:hAnsi="Arial" w:hint="default"/>
      </w:rPr>
    </w:lvl>
    <w:lvl w:ilvl="6" w:tplc="8FCE3AF4" w:tentative="1">
      <w:start w:val="1"/>
      <w:numFmt w:val="bullet"/>
      <w:lvlText w:val="•"/>
      <w:lvlJc w:val="left"/>
      <w:pPr>
        <w:tabs>
          <w:tab w:val="num" w:pos="5040"/>
        </w:tabs>
        <w:ind w:left="5040" w:hanging="360"/>
      </w:pPr>
      <w:rPr>
        <w:rFonts w:ascii="Arial" w:hAnsi="Arial" w:hint="default"/>
      </w:rPr>
    </w:lvl>
    <w:lvl w:ilvl="7" w:tplc="35346154" w:tentative="1">
      <w:start w:val="1"/>
      <w:numFmt w:val="bullet"/>
      <w:lvlText w:val="•"/>
      <w:lvlJc w:val="left"/>
      <w:pPr>
        <w:tabs>
          <w:tab w:val="num" w:pos="5760"/>
        </w:tabs>
        <w:ind w:left="5760" w:hanging="360"/>
      </w:pPr>
      <w:rPr>
        <w:rFonts w:ascii="Arial" w:hAnsi="Arial" w:hint="default"/>
      </w:rPr>
    </w:lvl>
    <w:lvl w:ilvl="8" w:tplc="303AAF8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EF50965"/>
    <w:multiLevelType w:val="hybridMultilevel"/>
    <w:tmpl w:val="21D69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9D1313"/>
    <w:multiLevelType w:val="hybridMultilevel"/>
    <w:tmpl w:val="EDF6B830"/>
    <w:lvl w:ilvl="0" w:tplc="B89E29E8">
      <w:start w:val="1"/>
      <w:numFmt w:val="bullet"/>
      <w:lvlText w:val="•"/>
      <w:lvlJc w:val="left"/>
      <w:pPr>
        <w:tabs>
          <w:tab w:val="num" w:pos="720"/>
        </w:tabs>
        <w:ind w:left="720" w:hanging="360"/>
      </w:pPr>
      <w:rPr>
        <w:rFonts w:ascii="Arial" w:hAnsi="Arial" w:hint="default"/>
      </w:rPr>
    </w:lvl>
    <w:lvl w:ilvl="1" w:tplc="FE5A6DD0">
      <w:start w:val="1"/>
      <w:numFmt w:val="decimal"/>
      <w:lvlText w:val="%2."/>
      <w:lvlJc w:val="left"/>
      <w:pPr>
        <w:tabs>
          <w:tab w:val="num" w:pos="1440"/>
        </w:tabs>
        <w:ind w:left="1440" w:hanging="360"/>
      </w:pPr>
    </w:lvl>
    <w:lvl w:ilvl="2" w:tplc="2B62B938" w:tentative="1">
      <w:start w:val="1"/>
      <w:numFmt w:val="bullet"/>
      <w:lvlText w:val="•"/>
      <w:lvlJc w:val="left"/>
      <w:pPr>
        <w:tabs>
          <w:tab w:val="num" w:pos="2160"/>
        </w:tabs>
        <w:ind w:left="2160" w:hanging="360"/>
      </w:pPr>
      <w:rPr>
        <w:rFonts w:ascii="Arial" w:hAnsi="Arial" w:hint="default"/>
      </w:rPr>
    </w:lvl>
    <w:lvl w:ilvl="3" w:tplc="25BA92AA" w:tentative="1">
      <w:start w:val="1"/>
      <w:numFmt w:val="bullet"/>
      <w:lvlText w:val="•"/>
      <w:lvlJc w:val="left"/>
      <w:pPr>
        <w:tabs>
          <w:tab w:val="num" w:pos="2880"/>
        </w:tabs>
        <w:ind w:left="2880" w:hanging="360"/>
      </w:pPr>
      <w:rPr>
        <w:rFonts w:ascii="Arial" w:hAnsi="Arial" w:hint="default"/>
      </w:rPr>
    </w:lvl>
    <w:lvl w:ilvl="4" w:tplc="15FA7542" w:tentative="1">
      <w:start w:val="1"/>
      <w:numFmt w:val="bullet"/>
      <w:lvlText w:val="•"/>
      <w:lvlJc w:val="left"/>
      <w:pPr>
        <w:tabs>
          <w:tab w:val="num" w:pos="3600"/>
        </w:tabs>
        <w:ind w:left="3600" w:hanging="360"/>
      </w:pPr>
      <w:rPr>
        <w:rFonts w:ascii="Arial" w:hAnsi="Arial" w:hint="default"/>
      </w:rPr>
    </w:lvl>
    <w:lvl w:ilvl="5" w:tplc="E91A3B00" w:tentative="1">
      <w:start w:val="1"/>
      <w:numFmt w:val="bullet"/>
      <w:lvlText w:val="•"/>
      <w:lvlJc w:val="left"/>
      <w:pPr>
        <w:tabs>
          <w:tab w:val="num" w:pos="4320"/>
        </w:tabs>
        <w:ind w:left="4320" w:hanging="360"/>
      </w:pPr>
      <w:rPr>
        <w:rFonts w:ascii="Arial" w:hAnsi="Arial" w:hint="default"/>
      </w:rPr>
    </w:lvl>
    <w:lvl w:ilvl="6" w:tplc="D29657BA" w:tentative="1">
      <w:start w:val="1"/>
      <w:numFmt w:val="bullet"/>
      <w:lvlText w:val="•"/>
      <w:lvlJc w:val="left"/>
      <w:pPr>
        <w:tabs>
          <w:tab w:val="num" w:pos="5040"/>
        </w:tabs>
        <w:ind w:left="5040" w:hanging="360"/>
      </w:pPr>
      <w:rPr>
        <w:rFonts w:ascii="Arial" w:hAnsi="Arial" w:hint="default"/>
      </w:rPr>
    </w:lvl>
    <w:lvl w:ilvl="7" w:tplc="EBF823FA" w:tentative="1">
      <w:start w:val="1"/>
      <w:numFmt w:val="bullet"/>
      <w:lvlText w:val="•"/>
      <w:lvlJc w:val="left"/>
      <w:pPr>
        <w:tabs>
          <w:tab w:val="num" w:pos="5760"/>
        </w:tabs>
        <w:ind w:left="5760" w:hanging="360"/>
      </w:pPr>
      <w:rPr>
        <w:rFonts w:ascii="Arial" w:hAnsi="Arial" w:hint="default"/>
      </w:rPr>
    </w:lvl>
    <w:lvl w:ilvl="8" w:tplc="A09E65E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2004355"/>
    <w:multiLevelType w:val="hybridMultilevel"/>
    <w:tmpl w:val="D21ADEEC"/>
    <w:lvl w:ilvl="0" w:tplc="568E1C6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49832D2"/>
    <w:multiLevelType w:val="hybridMultilevel"/>
    <w:tmpl w:val="A282EAC2"/>
    <w:lvl w:ilvl="0" w:tplc="9842B192">
      <w:start w:val="1"/>
      <w:numFmt w:val="decimal"/>
      <w:lvlText w:val="%1."/>
      <w:lvlJc w:val="left"/>
      <w:pPr>
        <w:ind w:left="360" w:hanging="360"/>
      </w:pPr>
    </w:lvl>
    <w:lvl w:ilvl="1" w:tplc="1C090019">
      <w:start w:val="1"/>
      <w:numFmt w:val="lowerLetter"/>
      <w:lvlText w:val="%2."/>
      <w:lvlJc w:val="left"/>
      <w:pPr>
        <w:ind w:left="1080" w:hanging="360"/>
      </w:pPr>
    </w:lvl>
    <w:lvl w:ilvl="2" w:tplc="1C09001B">
      <w:start w:val="1"/>
      <w:numFmt w:val="lowerRoman"/>
      <w:lvlText w:val="%3."/>
      <w:lvlJc w:val="right"/>
      <w:pPr>
        <w:ind w:left="1800" w:hanging="180"/>
      </w:pPr>
    </w:lvl>
    <w:lvl w:ilvl="3" w:tplc="1C09000F">
      <w:start w:val="1"/>
      <w:numFmt w:val="decimal"/>
      <w:lvlText w:val="%4."/>
      <w:lvlJc w:val="left"/>
      <w:pPr>
        <w:ind w:left="2520" w:hanging="360"/>
      </w:pPr>
    </w:lvl>
    <w:lvl w:ilvl="4" w:tplc="1C090019">
      <w:start w:val="1"/>
      <w:numFmt w:val="lowerLetter"/>
      <w:lvlText w:val="%5."/>
      <w:lvlJc w:val="left"/>
      <w:pPr>
        <w:ind w:left="3240" w:hanging="360"/>
      </w:pPr>
    </w:lvl>
    <w:lvl w:ilvl="5" w:tplc="1C09001B">
      <w:start w:val="1"/>
      <w:numFmt w:val="lowerRoman"/>
      <w:lvlText w:val="%6."/>
      <w:lvlJc w:val="right"/>
      <w:pPr>
        <w:ind w:left="3960" w:hanging="180"/>
      </w:pPr>
    </w:lvl>
    <w:lvl w:ilvl="6" w:tplc="1C09000F">
      <w:start w:val="1"/>
      <w:numFmt w:val="decimal"/>
      <w:lvlText w:val="%7."/>
      <w:lvlJc w:val="left"/>
      <w:pPr>
        <w:ind w:left="4680" w:hanging="360"/>
      </w:pPr>
    </w:lvl>
    <w:lvl w:ilvl="7" w:tplc="1C090019">
      <w:start w:val="1"/>
      <w:numFmt w:val="lowerLetter"/>
      <w:lvlText w:val="%8."/>
      <w:lvlJc w:val="left"/>
      <w:pPr>
        <w:ind w:left="5400" w:hanging="360"/>
      </w:pPr>
    </w:lvl>
    <w:lvl w:ilvl="8" w:tplc="1C09001B">
      <w:start w:val="1"/>
      <w:numFmt w:val="lowerRoman"/>
      <w:lvlText w:val="%9."/>
      <w:lvlJc w:val="right"/>
      <w:pPr>
        <w:ind w:left="6120" w:hanging="180"/>
      </w:pPr>
    </w:lvl>
  </w:abstractNum>
  <w:abstractNum w:abstractNumId="9" w15:restartNumberingAfterBreak="0">
    <w:nsid w:val="164A4688"/>
    <w:multiLevelType w:val="hybridMultilevel"/>
    <w:tmpl w:val="11CE70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8884D20"/>
    <w:multiLevelType w:val="hybridMultilevel"/>
    <w:tmpl w:val="F8A43A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188D0E40"/>
    <w:multiLevelType w:val="hybridMultilevel"/>
    <w:tmpl w:val="446438D8"/>
    <w:lvl w:ilvl="0" w:tplc="2258F28A">
      <w:start w:val="1"/>
      <w:numFmt w:val="decimal"/>
      <w:lvlText w:val="%1."/>
      <w:lvlJc w:val="left"/>
      <w:pPr>
        <w:ind w:left="720" w:hanging="72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2" w15:restartNumberingAfterBreak="0">
    <w:nsid w:val="19521912"/>
    <w:multiLevelType w:val="hybridMultilevel"/>
    <w:tmpl w:val="D7CEA1F4"/>
    <w:lvl w:ilvl="0" w:tplc="92623FBA">
      <w:start w:val="1"/>
      <w:numFmt w:val="bullet"/>
      <w:lvlText w:val="•"/>
      <w:lvlJc w:val="left"/>
      <w:pPr>
        <w:tabs>
          <w:tab w:val="num" w:pos="720"/>
        </w:tabs>
        <w:ind w:left="720" w:hanging="360"/>
      </w:pPr>
      <w:rPr>
        <w:rFonts w:ascii="Arial" w:hAnsi="Arial" w:hint="default"/>
      </w:rPr>
    </w:lvl>
    <w:lvl w:ilvl="1" w:tplc="1AB8691E" w:tentative="1">
      <w:start w:val="1"/>
      <w:numFmt w:val="bullet"/>
      <w:lvlText w:val="•"/>
      <w:lvlJc w:val="left"/>
      <w:pPr>
        <w:tabs>
          <w:tab w:val="num" w:pos="1440"/>
        </w:tabs>
        <w:ind w:left="1440" w:hanging="360"/>
      </w:pPr>
      <w:rPr>
        <w:rFonts w:ascii="Arial" w:hAnsi="Arial" w:hint="default"/>
      </w:rPr>
    </w:lvl>
    <w:lvl w:ilvl="2" w:tplc="21DAF0A4" w:tentative="1">
      <w:start w:val="1"/>
      <w:numFmt w:val="bullet"/>
      <w:lvlText w:val="•"/>
      <w:lvlJc w:val="left"/>
      <w:pPr>
        <w:tabs>
          <w:tab w:val="num" w:pos="2160"/>
        </w:tabs>
        <w:ind w:left="2160" w:hanging="360"/>
      </w:pPr>
      <w:rPr>
        <w:rFonts w:ascii="Arial" w:hAnsi="Arial" w:hint="default"/>
      </w:rPr>
    </w:lvl>
    <w:lvl w:ilvl="3" w:tplc="575E0D18" w:tentative="1">
      <w:start w:val="1"/>
      <w:numFmt w:val="bullet"/>
      <w:lvlText w:val="•"/>
      <w:lvlJc w:val="left"/>
      <w:pPr>
        <w:tabs>
          <w:tab w:val="num" w:pos="2880"/>
        </w:tabs>
        <w:ind w:left="2880" w:hanging="360"/>
      </w:pPr>
      <w:rPr>
        <w:rFonts w:ascii="Arial" w:hAnsi="Arial" w:hint="default"/>
      </w:rPr>
    </w:lvl>
    <w:lvl w:ilvl="4" w:tplc="A4A869A6" w:tentative="1">
      <w:start w:val="1"/>
      <w:numFmt w:val="bullet"/>
      <w:lvlText w:val="•"/>
      <w:lvlJc w:val="left"/>
      <w:pPr>
        <w:tabs>
          <w:tab w:val="num" w:pos="3600"/>
        </w:tabs>
        <w:ind w:left="3600" w:hanging="360"/>
      </w:pPr>
      <w:rPr>
        <w:rFonts w:ascii="Arial" w:hAnsi="Arial" w:hint="default"/>
      </w:rPr>
    </w:lvl>
    <w:lvl w:ilvl="5" w:tplc="9C4C829C" w:tentative="1">
      <w:start w:val="1"/>
      <w:numFmt w:val="bullet"/>
      <w:lvlText w:val="•"/>
      <w:lvlJc w:val="left"/>
      <w:pPr>
        <w:tabs>
          <w:tab w:val="num" w:pos="4320"/>
        </w:tabs>
        <w:ind w:left="4320" w:hanging="360"/>
      </w:pPr>
      <w:rPr>
        <w:rFonts w:ascii="Arial" w:hAnsi="Arial" w:hint="default"/>
      </w:rPr>
    </w:lvl>
    <w:lvl w:ilvl="6" w:tplc="232A5532" w:tentative="1">
      <w:start w:val="1"/>
      <w:numFmt w:val="bullet"/>
      <w:lvlText w:val="•"/>
      <w:lvlJc w:val="left"/>
      <w:pPr>
        <w:tabs>
          <w:tab w:val="num" w:pos="5040"/>
        </w:tabs>
        <w:ind w:left="5040" w:hanging="360"/>
      </w:pPr>
      <w:rPr>
        <w:rFonts w:ascii="Arial" w:hAnsi="Arial" w:hint="default"/>
      </w:rPr>
    </w:lvl>
    <w:lvl w:ilvl="7" w:tplc="E166C284" w:tentative="1">
      <w:start w:val="1"/>
      <w:numFmt w:val="bullet"/>
      <w:lvlText w:val="•"/>
      <w:lvlJc w:val="left"/>
      <w:pPr>
        <w:tabs>
          <w:tab w:val="num" w:pos="5760"/>
        </w:tabs>
        <w:ind w:left="5760" w:hanging="360"/>
      </w:pPr>
      <w:rPr>
        <w:rFonts w:ascii="Arial" w:hAnsi="Arial" w:hint="default"/>
      </w:rPr>
    </w:lvl>
    <w:lvl w:ilvl="8" w:tplc="BC664A5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197728C0"/>
    <w:multiLevelType w:val="hybridMultilevel"/>
    <w:tmpl w:val="343899D2"/>
    <w:lvl w:ilvl="0" w:tplc="AD7E4460">
      <w:start w:val="1"/>
      <w:numFmt w:val="bullet"/>
      <w:lvlText w:val="•"/>
      <w:lvlJc w:val="left"/>
      <w:pPr>
        <w:tabs>
          <w:tab w:val="num" w:pos="720"/>
        </w:tabs>
        <w:ind w:left="720" w:hanging="360"/>
      </w:pPr>
      <w:rPr>
        <w:rFonts w:ascii="Arial" w:hAnsi="Arial" w:hint="default"/>
      </w:rPr>
    </w:lvl>
    <w:lvl w:ilvl="1" w:tplc="6922C358" w:tentative="1">
      <w:start w:val="1"/>
      <w:numFmt w:val="bullet"/>
      <w:lvlText w:val="•"/>
      <w:lvlJc w:val="left"/>
      <w:pPr>
        <w:tabs>
          <w:tab w:val="num" w:pos="1440"/>
        </w:tabs>
        <w:ind w:left="1440" w:hanging="360"/>
      </w:pPr>
      <w:rPr>
        <w:rFonts w:ascii="Arial" w:hAnsi="Arial" w:hint="default"/>
      </w:rPr>
    </w:lvl>
    <w:lvl w:ilvl="2" w:tplc="AC92F8E4" w:tentative="1">
      <w:start w:val="1"/>
      <w:numFmt w:val="bullet"/>
      <w:lvlText w:val="•"/>
      <w:lvlJc w:val="left"/>
      <w:pPr>
        <w:tabs>
          <w:tab w:val="num" w:pos="2160"/>
        </w:tabs>
        <w:ind w:left="2160" w:hanging="360"/>
      </w:pPr>
      <w:rPr>
        <w:rFonts w:ascii="Arial" w:hAnsi="Arial" w:hint="default"/>
      </w:rPr>
    </w:lvl>
    <w:lvl w:ilvl="3" w:tplc="028AAA10" w:tentative="1">
      <w:start w:val="1"/>
      <w:numFmt w:val="bullet"/>
      <w:lvlText w:val="•"/>
      <w:lvlJc w:val="left"/>
      <w:pPr>
        <w:tabs>
          <w:tab w:val="num" w:pos="2880"/>
        </w:tabs>
        <w:ind w:left="2880" w:hanging="360"/>
      </w:pPr>
      <w:rPr>
        <w:rFonts w:ascii="Arial" w:hAnsi="Arial" w:hint="default"/>
      </w:rPr>
    </w:lvl>
    <w:lvl w:ilvl="4" w:tplc="C0EE252A" w:tentative="1">
      <w:start w:val="1"/>
      <w:numFmt w:val="bullet"/>
      <w:lvlText w:val="•"/>
      <w:lvlJc w:val="left"/>
      <w:pPr>
        <w:tabs>
          <w:tab w:val="num" w:pos="3600"/>
        </w:tabs>
        <w:ind w:left="3600" w:hanging="360"/>
      </w:pPr>
      <w:rPr>
        <w:rFonts w:ascii="Arial" w:hAnsi="Arial" w:hint="default"/>
      </w:rPr>
    </w:lvl>
    <w:lvl w:ilvl="5" w:tplc="1B68C0EC" w:tentative="1">
      <w:start w:val="1"/>
      <w:numFmt w:val="bullet"/>
      <w:lvlText w:val="•"/>
      <w:lvlJc w:val="left"/>
      <w:pPr>
        <w:tabs>
          <w:tab w:val="num" w:pos="4320"/>
        </w:tabs>
        <w:ind w:left="4320" w:hanging="360"/>
      </w:pPr>
      <w:rPr>
        <w:rFonts w:ascii="Arial" w:hAnsi="Arial" w:hint="default"/>
      </w:rPr>
    </w:lvl>
    <w:lvl w:ilvl="6" w:tplc="D0B2FD72" w:tentative="1">
      <w:start w:val="1"/>
      <w:numFmt w:val="bullet"/>
      <w:lvlText w:val="•"/>
      <w:lvlJc w:val="left"/>
      <w:pPr>
        <w:tabs>
          <w:tab w:val="num" w:pos="5040"/>
        </w:tabs>
        <w:ind w:left="5040" w:hanging="360"/>
      </w:pPr>
      <w:rPr>
        <w:rFonts w:ascii="Arial" w:hAnsi="Arial" w:hint="default"/>
      </w:rPr>
    </w:lvl>
    <w:lvl w:ilvl="7" w:tplc="B204DB1C" w:tentative="1">
      <w:start w:val="1"/>
      <w:numFmt w:val="bullet"/>
      <w:lvlText w:val="•"/>
      <w:lvlJc w:val="left"/>
      <w:pPr>
        <w:tabs>
          <w:tab w:val="num" w:pos="5760"/>
        </w:tabs>
        <w:ind w:left="5760" w:hanging="360"/>
      </w:pPr>
      <w:rPr>
        <w:rFonts w:ascii="Arial" w:hAnsi="Arial" w:hint="default"/>
      </w:rPr>
    </w:lvl>
    <w:lvl w:ilvl="8" w:tplc="7FCE9AB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BA94D4F"/>
    <w:multiLevelType w:val="hybridMultilevel"/>
    <w:tmpl w:val="1F242A58"/>
    <w:lvl w:ilvl="0" w:tplc="CF4C4204">
      <w:start w:val="1"/>
      <w:numFmt w:val="decimal"/>
      <w:lvlText w:val="%1."/>
      <w:lvlJc w:val="left"/>
      <w:pPr>
        <w:ind w:left="1080" w:hanging="720"/>
      </w:pPr>
      <w:rPr>
        <w:rFonts w:hint="default"/>
        <w:color w:val="0070C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0CE2D2C"/>
    <w:multiLevelType w:val="hybridMultilevel"/>
    <w:tmpl w:val="79122F7C"/>
    <w:lvl w:ilvl="0" w:tplc="39DE4B9A">
      <w:numFmt w:val="bullet"/>
      <w:lvlText w:val="•"/>
      <w:lvlJc w:val="left"/>
      <w:pPr>
        <w:ind w:left="720" w:hanging="720"/>
      </w:pPr>
      <w:rPr>
        <w:rFonts w:ascii="Arial" w:eastAsiaTheme="minorEastAsia"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22073143"/>
    <w:multiLevelType w:val="hybridMultilevel"/>
    <w:tmpl w:val="09F0821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24A75561"/>
    <w:multiLevelType w:val="hybridMultilevel"/>
    <w:tmpl w:val="68422A12"/>
    <w:lvl w:ilvl="0" w:tplc="443AB734">
      <w:start w:val="3"/>
      <w:numFmt w:val="decimal"/>
      <w:lvlText w:val="%1."/>
      <w:lvlJc w:val="left"/>
      <w:pPr>
        <w:tabs>
          <w:tab w:val="num" w:pos="720"/>
        </w:tabs>
        <w:ind w:left="720" w:hanging="360"/>
      </w:pPr>
    </w:lvl>
    <w:lvl w:ilvl="1" w:tplc="BD02978A" w:tentative="1">
      <w:start w:val="1"/>
      <w:numFmt w:val="decimal"/>
      <w:lvlText w:val="%2."/>
      <w:lvlJc w:val="left"/>
      <w:pPr>
        <w:tabs>
          <w:tab w:val="num" w:pos="1440"/>
        </w:tabs>
        <w:ind w:left="1440" w:hanging="360"/>
      </w:pPr>
    </w:lvl>
    <w:lvl w:ilvl="2" w:tplc="F574E3B4" w:tentative="1">
      <w:start w:val="1"/>
      <w:numFmt w:val="decimal"/>
      <w:lvlText w:val="%3."/>
      <w:lvlJc w:val="left"/>
      <w:pPr>
        <w:tabs>
          <w:tab w:val="num" w:pos="2160"/>
        </w:tabs>
        <w:ind w:left="2160" w:hanging="360"/>
      </w:pPr>
    </w:lvl>
    <w:lvl w:ilvl="3" w:tplc="1BE43A60" w:tentative="1">
      <w:start w:val="1"/>
      <w:numFmt w:val="decimal"/>
      <w:lvlText w:val="%4."/>
      <w:lvlJc w:val="left"/>
      <w:pPr>
        <w:tabs>
          <w:tab w:val="num" w:pos="2880"/>
        </w:tabs>
        <w:ind w:left="2880" w:hanging="360"/>
      </w:pPr>
    </w:lvl>
    <w:lvl w:ilvl="4" w:tplc="C58E76F4" w:tentative="1">
      <w:start w:val="1"/>
      <w:numFmt w:val="decimal"/>
      <w:lvlText w:val="%5."/>
      <w:lvlJc w:val="left"/>
      <w:pPr>
        <w:tabs>
          <w:tab w:val="num" w:pos="3600"/>
        </w:tabs>
        <w:ind w:left="3600" w:hanging="360"/>
      </w:pPr>
    </w:lvl>
    <w:lvl w:ilvl="5" w:tplc="F5C40238" w:tentative="1">
      <w:start w:val="1"/>
      <w:numFmt w:val="decimal"/>
      <w:lvlText w:val="%6."/>
      <w:lvlJc w:val="left"/>
      <w:pPr>
        <w:tabs>
          <w:tab w:val="num" w:pos="4320"/>
        </w:tabs>
        <w:ind w:left="4320" w:hanging="360"/>
      </w:pPr>
    </w:lvl>
    <w:lvl w:ilvl="6" w:tplc="689C8412" w:tentative="1">
      <w:start w:val="1"/>
      <w:numFmt w:val="decimal"/>
      <w:lvlText w:val="%7."/>
      <w:lvlJc w:val="left"/>
      <w:pPr>
        <w:tabs>
          <w:tab w:val="num" w:pos="5040"/>
        </w:tabs>
        <w:ind w:left="5040" w:hanging="360"/>
      </w:pPr>
    </w:lvl>
    <w:lvl w:ilvl="7" w:tplc="27D0C19A" w:tentative="1">
      <w:start w:val="1"/>
      <w:numFmt w:val="decimal"/>
      <w:lvlText w:val="%8."/>
      <w:lvlJc w:val="left"/>
      <w:pPr>
        <w:tabs>
          <w:tab w:val="num" w:pos="5760"/>
        </w:tabs>
        <w:ind w:left="5760" w:hanging="360"/>
      </w:pPr>
    </w:lvl>
    <w:lvl w:ilvl="8" w:tplc="B08213B6" w:tentative="1">
      <w:start w:val="1"/>
      <w:numFmt w:val="decimal"/>
      <w:lvlText w:val="%9."/>
      <w:lvlJc w:val="left"/>
      <w:pPr>
        <w:tabs>
          <w:tab w:val="num" w:pos="6480"/>
        </w:tabs>
        <w:ind w:left="6480" w:hanging="360"/>
      </w:pPr>
    </w:lvl>
  </w:abstractNum>
  <w:abstractNum w:abstractNumId="18" w15:restartNumberingAfterBreak="0">
    <w:nsid w:val="2687469E"/>
    <w:multiLevelType w:val="hybridMultilevel"/>
    <w:tmpl w:val="CF2EA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70C3917"/>
    <w:multiLevelType w:val="hybridMultilevel"/>
    <w:tmpl w:val="37C6F3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D606F84"/>
    <w:multiLevelType w:val="hybridMultilevel"/>
    <w:tmpl w:val="21D698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301128B4"/>
    <w:multiLevelType w:val="hybridMultilevel"/>
    <w:tmpl w:val="7DD6E734"/>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3CE3449"/>
    <w:multiLevelType w:val="hybridMultilevel"/>
    <w:tmpl w:val="1A9652DC"/>
    <w:lvl w:ilvl="0" w:tplc="48DC7084">
      <w:start w:val="1"/>
      <w:numFmt w:val="bullet"/>
      <w:lvlText w:val="•"/>
      <w:lvlJc w:val="left"/>
      <w:pPr>
        <w:tabs>
          <w:tab w:val="num" w:pos="720"/>
        </w:tabs>
        <w:ind w:left="720" w:hanging="360"/>
      </w:pPr>
      <w:rPr>
        <w:rFonts w:ascii="Arial" w:hAnsi="Arial" w:hint="default"/>
      </w:rPr>
    </w:lvl>
    <w:lvl w:ilvl="1" w:tplc="D5D02BA2" w:tentative="1">
      <w:start w:val="1"/>
      <w:numFmt w:val="bullet"/>
      <w:lvlText w:val="•"/>
      <w:lvlJc w:val="left"/>
      <w:pPr>
        <w:tabs>
          <w:tab w:val="num" w:pos="1440"/>
        </w:tabs>
        <w:ind w:left="1440" w:hanging="360"/>
      </w:pPr>
      <w:rPr>
        <w:rFonts w:ascii="Arial" w:hAnsi="Arial" w:hint="default"/>
      </w:rPr>
    </w:lvl>
    <w:lvl w:ilvl="2" w:tplc="5846FAC8" w:tentative="1">
      <w:start w:val="1"/>
      <w:numFmt w:val="bullet"/>
      <w:lvlText w:val="•"/>
      <w:lvlJc w:val="left"/>
      <w:pPr>
        <w:tabs>
          <w:tab w:val="num" w:pos="2160"/>
        </w:tabs>
        <w:ind w:left="2160" w:hanging="360"/>
      </w:pPr>
      <w:rPr>
        <w:rFonts w:ascii="Arial" w:hAnsi="Arial" w:hint="default"/>
      </w:rPr>
    </w:lvl>
    <w:lvl w:ilvl="3" w:tplc="5A886DB4" w:tentative="1">
      <w:start w:val="1"/>
      <w:numFmt w:val="bullet"/>
      <w:lvlText w:val="•"/>
      <w:lvlJc w:val="left"/>
      <w:pPr>
        <w:tabs>
          <w:tab w:val="num" w:pos="2880"/>
        </w:tabs>
        <w:ind w:left="2880" w:hanging="360"/>
      </w:pPr>
      <w:rPr>
        <w:rFonts w:ascii="Arial" w:hAnsi="Arial" w:hint="default"/>
      </w:rPr>
    </w:lvl>
    <w:lvl w:ilvl="4" w:tplc="0C8483F6" w:tentative="1">
      <w:start w:val="1"/>
      <w:numFmt w:val="bullet"/>
      <w:lvlText w:val="•"/>
      <w:lvlJc w:val="left"/>
      <w:pPr>
        <w:tabs>
          <w:tab w:val="num" w:pos="3600"/>
        </w:tabs>
        <w:ind w:left="3600" w:hanging="360"/>
      </w:pPr>
      <w:rPr>
        <w:rFonts w:ascii="Arial" w:hAnsi="Arial" w:hint="default"/>
      </w:rPr>
    </w:lvl>
    <w:lvl w:ilvl="5" w:tplc="FB50C64C" w:tentative="1">
      <w:start w:val="1"/>
      <w:numFmt w:val="bullet"/>
      <w:lvlText w:val="•"/>
      <w:lvlJc w:val="left"/>
      <w:pPr>
        <w:tabs>
          <w:tab w:val="num" w:pos="4320"/>
        </w:tabs>
        <w:ind w:left="4320" w:hanging="360"/>
      </w:pPr>
      <w:rPr>
        <w:rFonts w:ascii="Arial" w:hAnsi="Arial" w:hint="default"/>
      </w:rPr>
    </w:lvl>
    <w:lvl w:ilvl="6" w:tplc="DED64006" w:tentative="1">
      <w:start w:val="1"/>
      <w:numFmt w:val="bullet"/>
      <w:lvlText w:val="•"/>
      <w:lvlJc w:val="left"/>
      <w:pPr>
        <w:tabs>
          <w:tab w:val="num" w:pos="5040"/>
        </w:tabs>
        <w:ind w:left="5040" w:hanging="360"/>
      </w:pPr>
      <w:rPr>
        <w:rFonts w:ascii="Arial" w:hAnsi="Arial" w:hint="default"/>
      </w:rPr>
    </w:lvl>
    <w:lvl w:ilvl="7" w:tplc="7FE8527E" w:tentative="1">
      <w:start w:val="1"/>
      <w:numFmt w:val="bullet"/>
      <w:lvlText w:val="•"/>
      <w:lvlJc w:val="left"/>
      <w:pPr>
        <w:tabs>
          <w:tab w:val="num" w:pos="5760"/>
        </w:tabs>
        <w:ind w:left="5760" w:hanging="360"/>
      </w:pPr>
      <w:rPr>
        <w:rFonts w:ascii="Arial" w:hAnsi="Arial" w:hint="default"/>
      </w:rPr>
    </w:lvl>
    <w:lvl w:ilvl="8" w:tplc="FEFA7A7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4C51CC3"/>
    <w:multiLevelType w:val="hybridMultilevel"/>
    <w:tmpl w:val="4BD81518"/>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start w:val="1"/>
      <w:numFmt w:val="bullet"/>
      <w:lvlText w:val=""/>
      <w:lvlJc w:val="left"/>
      <w:pPr>
        <w:ind w:left="1800" w:hanging="360"/>
      </w:pPr>
      <w:rPr>
        <w:rFonts w:ascii="Wingdings" w:hAnsi="Wingdings" w:hint="default"/>
      </w:rPr>
    </w:lvl>
    <w:lvl w:ilvl="3" w:tplc="1C090001">
      <w:start w:val="1"/>
      <w:numFmt w:val="bullet"/>
      <w:lvlText w:val=""/>
      <w:lvlJc w:val="left"/>
      <w:pPr>
        <w:ind w:left="2520" w:hanging="360"/>
      </w:pPr>
      <w:rPr>
        <w:rFonts w:ascii="Symbol" w:hAnsi="Symbol" w:hint="default"/>
      </w:rPr>
    </w:lvl>
    <w:lvl w:ilvl="4" w:tplc="1C090003">
      <w:start w:val="1"/>
      <w:numFmt w:val="bullet"/>
      <w:lvlText w:val="o"/>
      <w:lvlJc w:val="left"/>
      <w:pPr>
        <w:ind w:left="3240" w:hanging="360"/>
      </w:pPr>
      <w:rPr>
        <w:rFonts w:ascii="Courier New" w:hAnsi="Courier New" w:cs="Courier New" w:hint="default"/>
      </w:rPr>
    </w:lvl>
    <w:lvl w:ilvl="5" w:tplc="1C090005">
      <w:start w:val="1"/>
      <w:numFmt w:val="bullet"/>
      <w:lvlText w:val=""/>
      <w:lvlJc w:val="left"/>
      <w:pPr>
        <w:ind w:left="3960" w:hanging="360"/>
      </w:pPr>
      <w:rPr>
        <w:rFonts w:ascii="Wingdings" w:hAnsi="Wingdings" w:hint="default"/>
      </w:rPr>
    </w:lvl>
    <w:lvl w:ilvl="6" w:tplc="1C090001">
      <w:start w:val="1"/>
      <w:numFmt w:val="bullet"/>
      <w:lvlText w:val=""/>
      <w:lvlJc w:val="left"/>
      <w:pPr>
        <w:ind w:left="4680" w:hanging="360"/>
      </w:pPr>
      <w:rPr>
        <w:rFonts w:ascii="Symbol" w:hAnsi="Symbol" w:hint="default"/>
      </w:rPr>
    </w:lvl>
    <w:lvl w:ilvl="7" w:tplc="1C090003">
      <w:start w:val="1"/>
      <w:numFmt w:val="bullet"/>
      <w:lvlText w:val="o"/>
      <w:lvlJc w:val="left"/>
      <w:pPr>
        <w:ind w:left="5400" w:hanging="360"/>
      </w:pPr>
      <w:rPr>
        <w:rFonts w:ascii="Courier New" w:hAnsi="Courier New" w:cs="Courier New" w:hint="default"/>
      </w:rPr>
    </w:lvl>
    <w:lvl w:ilvl="8" w:tplc="1C090005">
      <w:start w:val="1"/>
      <w:numFmt w:val="bullet"/>
      <w:lvlText w:val=""/>
      <w:lvlJc w:val="left"/>
      <w:pPr>
        <w:ind w:left="6120" w:hanging="360"/>
      </w:pPr>
      <w:rPr>
        <w:rFonts w:ascii="Wingdings" w:hAnsi="Wingdings" w:hint="default"/>
      </w:rPr>
    </w:lvl>
  </w:abstractNum>
  <w:abstractNum w:abstractNumId="24" w15:restartNumberingAfterBreak="0">
    <w:nsid w:val="3578036A"/>
    <w:multiLevelType w:val="hybridMultilevel"/>
    <w:tmpl w:val="3B688B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3C0D6E59"/>
    <w:multiLevelType w:val="hybridMultilevel"/>
    <w:tmpl w:val="147C2092"/>
    <w:lvl w:ilvl="0" w:tplc="08CA7B00">
      <w:start w:val="1"/>
      <w:numFmt w:val="bullet"/>
      <w:lvlText w:val="•"/>
      <w:lvlJc w:val="left"/>
      <w:pPr>
        <w:tabs>
          <w:tab w:val="num" w:pos="720"/>
        </w:tabs>
        <w:ind w:left="720" w:hanging="360"/>
      </w:pPr>
      <w:rPr>
        <w:rFonts w:ascii="Arial" w:hAnsi="Arial" w:hint="default"/>
      </w:rPr>
    </w:lvl>
    <w:lvl w:ilvl="1" w:tplc="24EA6906" w:tentative="1">
      <w:start w:val="1"/>
      <w:numFmt w:val="bullet"/>
      <w:lvlText w:val="•"/>
      <w:lvlJc w:val="left"/>
      <w:pPr>
        <w:tabs>
          <w:tab w:val="num" w:pos="1440"/>
        </w:tabs>
        <w:ind w:left="1440" w:hanging="360"/>
      </w:pPr>
      <w:rPr>
        <w:rFonts w:ascii="Arial" w:hAnsi="Arial" w:hint="default"/>
      </w:rPr>
    </w:lvl>
    <w:lvl w:ilvl="2" w:tplc="A0CA0C00" w:tentative="1">
      <w:start w:val="1"/>
      <w:numFmt w:val="bullet"/>
      <w:lvlText w:val="•"/>
      <w:lvlJc w:val="left"/>
      <w:pPr>
        <w:tabs>
          <w:tab w:val="num" w:pos="2160"/>
        </w:tabs>
        <w:ind w:left="2160" w:hanging="360"/>
      </w:pPr>
      <w:rPr>
        <w:rFonts w:ascii="Arial" w:hAnsi="Arial" w:hint="default"/>
      </w:rPr>
    </w:lvl>
    <w:lvl w:ilvl="3" w:tplc="B1DCBD4A" w:tentative="1">
      <w:start w:val="1"/>
      <w:numFmt w:val="bullet"/>
      <w:lvlText w:val="•"/>
      <w:lvlJc w:val="left"/>
      <w:pPr>
        <w:tabs>
          <w:tab w:val="num" w:pos="2880"/>
        </w:tabs>
        <w:ind w:left="2880" w:hanging="360"/>
      </w:pPr>
      <w:rPr>
        <w:rFonts w:ascii="Arial" w:hAnsi="Arial" w:hint="default"/>
      </w:rPr>
    </w:lvl>
    <w:lvl w:ilvl="4" w:tplc="5BB81F72" w:tentative="1">
      <w:start w:val="1"/>
      <w:numFmt w:val="bullet"/>
      <w:lvlText w:val="•"/>
      <w:lvlJc w:val="left"/>
      <w:pPr>
        <w:tabs>
          <w:tab w:val="num" w:pos="3600"/>
        </w:tabs>
        <w:ind w:left="3600" w:hanging="360"/>
      </w:pPr>
      <w:rPr>
        <w:rFonts w:ascii="Arial" w:hAnsi="Arial" w:hint="default"/>
      </w:rPr>
    </w:lvl>
    <w:lvl w:ilvl="5" w:tplc="9F448416" w:tentative="1">
      <w:start w:val="1"/>
      <w:numFmt w:val="bullet"/>
      <w:lvlText w:val="•"/>
      <w:lvlJc w:val="left"/>
      <w:pPr>
        <w:tabs>
          <w:tab w:val="num" w:pos="4320"/>
        </w:tabs>
        <w:ind w:left="4320" w:hanging="360"/>
      </w:pPr>
      <w:rPr>
        <w:rFonts w:ascii="Arial" w:hAnsi="Arial" w:hint="default"/>
      </w:rPr>
    </w:lvl>
    <w:lvl w:ilvl="6" w:tplc="BCE419BC" w:tentative="1">
      <w:start w:val="1"/>
      <w:numFmt w:val="bullet"/>
      <w:lvlText w:val="•"/>
      <w:lvlJc w:val="left"/>
      <w:pPr>
        <w:tabs>
          <w:tab w:val="num" w:pos="5040"/>
        </w:tabs>
        <w:ind w:left="5040" w:hanging="360"/>
      </w:pPr>
      <w:rPr>
        <w:rFonts w:ascii="Arial" w:hAnsi="Arial" w:hint="default"/>
      </w:rPr>
    </w:lvl>
    <w:lvl w:ilvl="7" w:tplc="B65A1E46" w:tentative="1">
      <w:start w:val="1"/>
      <w:numFmt w:val="bullet"/>
      <w:lvlText w:val="•"/>
      <w:lvlJc w:val="left"/>
      <w:pPr>
        <w:tabs>
          <w:tab w:val="num" w:pos="5760"/>
        </w:tabs>
        <w:ind w:left="5760" w:hanging="360"/>
      </w:pPr>
      <w:rPr>
        <w:rFonts w:ascii="Arial" w:hAnsi="Arial" w:hint="default"/>
      </w:rPr>
    </w:lvl>
    <w:lvl w:ilvl="8" w:tplc="A6EE842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3C4974A7"/>
    <w:multiLevelType w:val="hybridMultilevel"/>
    <w:tmpl w:val="E4CE6AC2"/>
    <w:lvl w:ilvl="0" w:tplc="E69A3938">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3D854E38"/>
    <w:multiLevelType w:val="hybridMultilevel"/>
    <w:tmpl w:val="FF447296"/>
    <w:lvl w:ilvl="0" w:tplc="1C09000F">
      <w:start w:val="1"/>
      <w:numFmt w:val="decimal"/>
      <w:lvlText w:val="%1."/>
      <w:lvlJc w:val="left"/>
      <w:pPr>
        <w:ind w:left="720" w:hanging="72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3E5E6406"/>
    <w:multiLevelType w:val="hybridMultilevel"/>
    <w:tmpl w:val="2C680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EA21B42"/>
    <w:multiLevelType w:val="hybridMultilevel"/>
    <w:tmpl w:val="CDE679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3EE64E33"/>
    <w:multiLevelType w:val="multilevel"/>
    <w:tmpl w:val="7CC860C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1" w15:restartNumberingAfterBreak="0">
    <w:nsid w:val="3F427622"/>
    <w:multiLevelType w:val="hybridMultilevel"/>
    <w:tmpl w:val="6E6A6DD0"/>
    <w:lvl w:ilvl="0" w:tplc="1C09000F">
      <w:start w:val="1"/>
      <w:numFmt w:val="decimal"/>
      <w:lvlText w:val="%1."/>
      <w:lvlJc w:val="left"/>
      <w:pPr>
        <w:ind w:left="360" w:hanging="360"/>
      </w:pPr>
    </w:lvl>
    <w:lvl w:ilvl="1" w:tplc="1C090019">
      <w:start w:val="1"/>
      <w:numFmt w:val="lowerLetter"/>
      <w:lvlText w:val="%2."/>
      <w:lvlJc w:val="left"/>
      <w:pPr>
        <w:ind w:left="1080" w:hanging="360"/>
      </w:pPr>
    </w:lvl>
    <w:lvl w:ilvl="2" w:tplc="1C09001B">
      <w:start w:val="1"/>
      <w:numFmt w:val="lowerRoman"/>
      <w:lvlText w:val="%3."/>
      <w:lvlJc w:val="right"/>
      <w:pPr>
        <w:ind w:left="1800" w:hanging="180"/>
      </w:pPr>
    </w:lvl>
    <w:lvl w:ilvl="3" w:tplc="1C09000F">
      <w:start w:val="1"/>
      <w:numFmt w:val="decimal"/>
      <w:lvlText w:val="%4."/>
      <w:lvlJc w:val="left"/>
      <w:pPr>
        <w:ind w:left="2520" w:hanging="360"/>
      </w:pPr>
    </w:lvl>
    <w:lvl w:ilvl="4" w:tplc="1C090019">
      <w:start w:val="1"/>
      <w:numFmt w:val="lowerLetter"/>
      <w:lvlText w:val="%5."/>
      <w:lvlJc w:val="left"/>
      <w:pPr>
        <w:ind w:left="3240" w:hanging="360"/>
      </w:pPr>
    </w:lvl>
    <w:lvl w:ilvl="5" w:tplc="1C09001B">
      <w:start w:val="1"/>
      <w:numFmt w:val="lowerRoman"/>
      <w:lvlText w:val="%6."/>
      <w:lvlJc w:val="right"/>
      <w:pPr>
        <w:ind w:left="3960" w:hanging="180"/>
      </w:pPr>
    </w:lvl>
    <w:lvl w:ilvl="6" w:tplc="1C09000F">
      <w:start w:val="1"/>
      <w:numFmt w:val="decimal"/>
      <w:lvlText w:val="%7."/>
      <w:lvlJc w:val="left"/>
      <w:pPr>
        <w:ind w:left="4680" w:hanging="360"/>
      </w:pPr>
    </w:lvl>
    <w:lvl w:ilvl="7" w:tplc="1C090019">
      <w:start w:val="1"/>
      <w:numFmt w:val="lowerLetter"/>
      <w:lvlText w:val="%8."/>
      <w:lvlJc w:val="left"/>
      <w:pPr>
        <w:ind w:left="5400" w:hanging="360"/>
      </w:pPr>
    </w:lvl>
    <w:lvl w:ilvl="8" w:tplc="1C09001B">
      <w:start w:val="1"/>
      <w:numFmt w:val="lowerRoman"/>
      <w:lvlText w:val="%9."/>
      <w:lvlJc w:val="right"/>
      <w:pPr>
        <w:ind w:left="6120" w:hanging="180"/>
      </w:pPr>
    </w:lvl>
  </w:abstractNum>
  <w:abstractNum w:abstractNumId="32" w15:restartNumberingAfterBreak="0">
    <w:nsid w:val="43CA6CAC"/>
    <w:multiLevelType w:val="hybridMultilevel"/>
    <w:tmpl w:val="2DE039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4A24515"/>
    <w:multiLevelType w:val="hybridMultilevel"/>
    <w:tmpl w:val="2DE039C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470A1FAC"/>
    <w:multiLevelType w:val="hybridMultilevel"/>
    <w:tmpl w:val="3020B12E"/>
    <w:lvl w:ilvl="0" w:tplc="EEA24570">
      <w:start w:val="1"/>
      <w:numFmt w:val="bullet"/>
      <w:lvlText w:val="-"/>
      <w:lvlJc w:val="left"/>
      <w:pPr>
        <w:ind w:left="1080" w:hanging="360"/>
      </w:pPr>
      <w:rPr>
        <w:rFonts w:ascii="Calibri" w:eastAsiaTheme="minorHAnsi" w:hAnsi="Calibri" w:cs="Calibri" w:hint="default"/>
      </w:rPr>
    </w:lvl>
    <w:lvl w:ilvl="1" w:tplc="1C090003">
      <w:start w:val="1"/>
      <w:numFmt w:val="bullet"/>
      <w:lvlText w:val="o"/>
      <w:lvlJc w:val="left"/>
      <w:pPr>
        <w:ind w:left="1800" w:hanging="360"/>
      </w:pPr>
      <w:rPr>
        <w:rFonts w:ascii="Courier New" w:hAnsi="Courier New" w:cs="Courier New" w:hint="default"/>
      </w:rPr>
    </w:lvl>
    <w:lvl w:ilvl="2" w:tplc="1C090005">
      <w:start w:val="1"/>
      <w:numFmt w:val="bullet"/>
      <w:lvlText w:val=""/>
      <w:lvlJc w:val="left"/>
      <w:pPr>
        <w:ind w:left="2520" w:hanging="360"/>
      </w:pPr>
      <w:rPr>
        <w:rFonts w:ascii="Wingdings" w:hAnsi="Wingdings" w:hint="default"/>
      </w:rPr>
    </w:lvl>
    <w:lvl w:ilvl="3" w:tplc="1C090001">
      <w:start w:val="1"/>
      <w:numFmt w:val="bullet"/>
      <w:lvlText w:val=""/>
      <w:lvlJc w:val="left"/>
      <w:pPr>
        <w:ind w:left="3240" w:hanging="360"/>
      </w:pPr>
      <w:rPr>
        <w:rFonts w:ascii="Symbol" w:hAnsi="Symbol" w:hint="default"/>
      </w:rPr>
    </w:lvl>
    <w:lvl w:ilvl="4" w:tplc="1C090003">
      <w:start w:val="1"/>
      <w:numFmt w:val="bullet"/>
      <w:lvlText w:val="o"/>
      <w:lvlJc w:val="left"/>
      <w:pPr>
        <w:ind w:left="3960" w:hanging="360"/>
      </w:pPr>
      <w:rPr>
        <w:rFonts w:ascii="Courier New" w:hAnsi="Courier New" w:cs="Courier New" w:hint="default"/>
      </w:rPr>
    </w:lvl>
    <w:lvl w:ilvl="5" w:tplc="1C090005">
      <w:start w:val="1"/>
      <w:numFmt w:val="bullet"/>
      <w:lvlText w:val=""/>
      <w:lvlJc w:val="left"/>
      <w:pPr>
        <w:ind w:left="4680" w:hanging="360"/>
      </w:pPr>
      <w:rPr>
        <w:rFonts w:ascii="Wingdings" w:hAnsi="Wingdings" w:hint="default"/>
      </w:rPr>
    </w:lvl>
    <w:lvl w:ilvl="6" w:tplc="1C090001">
      <w:start w:val="1"/>
      <w:numFmt w:val="bullet"/>
      <w:lvlText w:val=""/>
      <w:lvlJc w:val="left"/>
      <w:pPr>
        <w:ind w:left="5400" w:hanging="360"/>
      </w:pPr>
      <w:rPr>
        <w:rFonts w:ascii="Symbol" w:hAnsi="Symbol" w:hint="default"/>
      </w:rPr>
    </w:lvl>
    <w:lvl w:ilvl="7" w:tplc="1C090003">
      <w:start w:val="1"/>
      <w:numFmt w:val="bullet"/>
      <w:lvlText w:val="o"/>
      <w:lvlJc w:val="left"/>
      <w:pPr>
        <w:ind w:left="6120" w:hanging="360"/>
      </w:pPr>
      <w:rPr>
        <w:rFonts w:ascii="Courier New" w:hAnsi="Courier New" w:cs="Courier New" w:hint="default"/>
      </w:rPr>
    </w:lvl>
    <w:lvl w:ilvl="8" w:tplc="1C090005">
      <w:start w:val="1"/>
      <w:numFmt w:val="bullet"/>
      <w:lvlText w:val=""/>
      <w:lvlJc w:val="left"/>
      <w:pPr>
        <w:ind w:left="6840" w:hanging="360"/>
      </w:pPr>
      <w:rPr>
        <w:rFonts w:ascii="Wingdings" w:hAnsi="Wingdings" w:hint="default"/>
      </w:rPr>
    </w:lvl>
  </w:abstractNum>
  <w:abstractNum w:abstractNumId="35" w15:restartNumberingAfterBreak="0">
    <w:nsid w:val="4A2A66B1"/>
    <w:multiLevelType w:val="hybridMultilevel"/>
    <w:tmpl w:val="B50E685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6" w15:restartNumberingAfterBreak="0">
    <w:nsid w:val="4C214DDB"/>
    <w:multiLevelType w:val="hybridMultilevel"/>
    <w:tmpl w:val="19B0D86E"/>
    <w:lvl w:ilvl="0" w:tplc="1C09000F">
      <w:start w:val="1"/>
      <w:numFmt w:val="decimal"/>
      <w:lvlText w:val="%1."/>
      <w:lvlJc w:val="left"/>
      <w:pPr>
        <w:ind w:left="720" w:hanging="72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4FAD5BA7"/>
    <w:multiLevelType w:val="hybridMultilevel"/>
    <w:tmpl w:val="BC76A1B2"/>
    <w:lvl w:ilvl="0" w:tplc="ACE6A5A4">
      <w:start w:val="2"/>
      <w:numFmt w:val="decimal"/>
      <w:lvlText w:val="%1."/>
      <w:lvlJc w:val="left"/>
      <w:pPr>
        <w:tabs>
          <w:tab w:val="num" w:pos="720"/>
        </w:tabs>
        <w:ind w:left="720" w:hanging="360"/>
      </w:pPr>
    </w:lvl>
    <w:lvl w:ilvl="1" w:tplc="2018A182" w:tentative="1">
      <w:start w:val="1"/>
      <w:numFmt w:val="decimal"/>
      <w:lvlText w:val="%2."/>
      <w:lvlJc w:val="left"/>
      <w:pPr>
        <w:tabs>
          <w:tab w:val="num" w:pos="1440"/>
        </w:tabs>
        <w:ind w:left="1440" w:hanging="360"/>
      </w:pPr>
    </w:lvl>
    <w:lvl w:ilvl="2" w:tplc="94282D88" w:tentative="1">
      <w:start w:val="1"/>
      <w:numFmt w:val="decimal"/>
      <w:lvlText w:val="%3."/>
      <w:lvlJc w:val="left"/>
      <w:pPr>
        <w:tabs>
          <w:tab w:val="num" w:pos="2160"/>
        </w:tabs>
        <w:ind w:left="2160" w:hanging="360"/>
      </w:pPr>
    </w:lvl>
    <w:lvl w:ilvl="3" w:tplc="1AB26DA8" w:tentative="1">
      <w:start w:val="1"/>
      <w:numFmt w:val="decimal"/>
      <w:lvlText w:val="%4."/>
      <w:lvlJc w:val="left"/>
      <w:pPr>
        <w:tabs>
          <w:tab w:val="num" w:pos="2880"/>
        </w:tabs>
        <w:ind w:left="2880" w:hanging="360"/>
      </w:pPr>
    </w:lvl>
    <w:lvl w:ilvl="4" w:tplc="5684707E" w:tentative="1">
      <w:start w:val="1"/>
      <w:numFmt w:val="decimal"/>
      <w:lvlText w:val="%5."/>
      <w:lvlJc w:val="left"/>
      <w:pPr>
        <w:tabs>
          <w:tab w:val="num" w:pos="3600"/>
        </w:tabs>
        <w:ind w:left="3600" w:hanging="360"/>
      </w:pPr>
    </w:lvl>
    <w:lvl w:ilvl="5" w:tplc="F93ACF04" w:tentative="1">
      <w:start w:val="1"/>
      <w:numFmt w:val="decimal"/>
      <w:lvlText w:val="%6."/>
      <w:lvlJc w:val="left"/>
      <w:pPr>
        <w:tabs>
          <w:tab w:val="num" w:pos="4320"/>
        </w:tabs>
        <w:ind w:left="4320" w:hanging="360"/>
      </w:pPr>
    </w:lvl>
    <w:lvl w:ilvl="6" w:tplc="48E6FDEA" w:tentative="1">
      <w:start w:val="1"/>
      <w:numFmt w:val="decimal"/>
      <w:lvlText w:val="%7."/>
      <w:lvlJc w:val="left"/>
      <w:pPr>
        <w:tabs>
          <w:tab w:val="num" w:pos="5040"/>
        </w:tabs>
        <w:ind w:left="5040" w:hanging="360"/>
      </w:pPr>
    </w:lvl>
    <w:lvl w:ilvl="7" w:tplc="975076AC" w:tentative="1">
      <w:start w:val="1"/>
      <w:numFmt w:val="decimal"/>
      <w:lvlText w:val="%8."/>
      <w:lvlJc w:val="left"/>
      <w:pPr>
        <w:tabs>
          <w:tab w:val="num" w:pos="5760"/>
        </w:tabs>
        <w:ind w:left="5760" w:hanging="360"/>
      </w:pPr>
    </w:lvl>
    <w:lvl w:ilvl="8" w:tplc="300CAFE8" w:tentative="1">
      <w:start w:val="1"/>
      <w:numFmt w:val="decimal"/>
      <w:lvlText w:val="%9."/>
      <w:lvlJc w:val="left"/>
      <w:pPr>
        <w:tabs>
          <w:tab w:val="num" w:pos="6480"/>
        </w:tabs>
        <w:ind w:left="6480" w:hanging="360"/>
      </w:pPr>
    </w:lvl>
  </w:abstractNum>
  <w:abstractNum w:abstractNumId="38" w15:restartNumberingAfterBreak="0">
    <w:nsid w:val="53EA7933"/>
    <w:multiLevelType w:val="hybridMultilevel"/>
    <w:tmpl w:val="F1F4A3B2"/>
    <w:lvl w:ilvl="0" w:tplc="5DC6F786">
      <w:start w:val="1"/>
      <w:numFmt w:val="decimal"/>
      <w:lvlText w:val="%1."/>
      <w:lvlJc w:val="left"/>
      <w:pPr>
        <w:tabs>
          <w:tab w:val="num" w:pos="720"/>
        </w:tabs>
        <w:ind w:left="720" w:hanging="360"/>
      </w:pPr>
    </w:lvl>
    <w:lvl w:ilvl="1" w:tplc="6D90AAFE" w:tentative="1">
      <w:start w:val="1"/>
      <w:numFmt w:val="decimal"/>
      <w:lvlText w:val="%2."/>
      <w:lvlJc w:val="left"/>
      <w:pPr>
        <w:tabs>
          <w:tab w:val="num" w:pos="1440"/>
        </w:tabs>
        <w:ind w:left="1440" w:hanging="360"/>
      </w:pPr>
    </w:lvl>
    <w:lvl w:ilvl="2" w:tplc="4BF8EDAE" w:tentative="1">
      <w:start w:val="1"/>
      <w:numFmt w:val="decimal"/>
      <w:lvlText w:val="%3."/>
      <w:lvlJc w:val="left"/>
      <w:pPr>
        <w:tabs>
          <w:tab w:val="num" w:pos="2160"/>
        </w:tabs>
        <w:ind w:left="2160" w:hanging="360"/>
      </w:pPr>
    </w:lvl>
    <w:lvl w:ilvl="3" w:tplc="E1B6B7A4" w:tentative="1">
      <w:start w:val="1"/>
      <w:numFmt w:val="decimal"/>
      <w:lvlText w:val="%4."/>
      <w:lvlJc w:val="left"/>
      <w:pPr>
        <w:tabs>
          <w:tab w:val="num" w:pos="2880"/>
        </w:tabs>
        <w:ind w:left="2880" w:hanging="360"/>
      </w:pPr>
    </w:lvl>
    <w:lvl w:ilvl="4" w:tplc="84FC42D4" w:tentative="1">
      <w:start w:val="1"/>
      <w:numFmt w:val="decimal"/>
      <w:lvlText w:val="%5."/>
      <w:lvlJc w:val="left"/>
      <w:pPr>
        <w:tabs>
          <w:tab w:val="num" w:pos="3600"/>
        </w:tabs>
        <w:ind w:left="3600" w:hanging="360"/>
      </w:pPr>
    </w:lvl>
    <w:lvl w:ilvl="5" w:tplc="1DB868C4" w:tentative="1">
      <w:start w:val="1"/>
      <w:numFmt w:val="decimal"/>
      <w:lvlText w:val="%6."/>
      <w:lvlJc w:val="left"/>
      <w:pPr>
        <w:tabs>
          <w:tab w:val="num" w:pos="4320"/>
        </w:tabs>
        <w:ind w:left="4320" w:hanging="360"/>
      </w:pPr>
    </w:lvl>
    <w:lvl w:ilvl="6" w:tplc="C5003BEC" w:tentative="1">
      <w:start w:val="1"/>
      <w:numFmt w:val="decimal"/>
      <w:lvlText w:val="%7."/>
      <w:lvlJc w:val="left"/>
      <w:pPr>
        <w:tabs>
          <w:tab w:val="num" w:pos="5040"/>
        </w:tabs>
        <w:ind w:left="5040" w:hanging="360"/>
      </w:pPr>
    </w:lvl>
    <w:lvl w:ilvl="7" w:tplc="43F80134" w:tentative="1">
      <w:start w:val="1"/>
      <w:numFmt w:val="decimal"/>
      <w:lvlText w:val="%8."/>
      <w:lvlJc w:val="left"/>
      <w:pPr>
        <w:tabs>
          <w:tab w:val="num" w:pos="5760"/>
        </w:tabs>
        <w:ind w:left="5760" w:hanging="360"/>
      </w:pPr>
    </w:lvl>
    <w:lvl w:ilvl="8" w:tplc="63C01992" w:tentative="1">
      <w:start w:val="1"/>
      <w:numFmt w:val="decimal"/>
      <w:lvlText w:val="%9."/>
      <w:lvlJc w:val="left"/>
      <w:pPr>
        <w:tabs>
          <w:tab w:val="num" w:pos="6480"/>
        </w:tabs>
        <w:ind w:left="6480" w:hanging="360"/>
      </w:pPr>
    </w:lvl>
  </w:abstractNum>
  <w:abstractNum w:abstractNumId="39" w15:restartNumberingAfterBreak="0">
    <w:nsid w:val="56B17B58"/>
    <w:multiLevelType w:val="hybridMultilevel"/>
    <w:tmpl w:val="66BCA432"/>
    <w:lvl w:ilvl="0" w:tplc="CC00C0EC">
      <w:start w:val="1"/>
      <w:numFmt w:val="decimal"/>
      <w:pStyle w:val="Heading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578428A3"/>
    <w:multiLevelType w:val="hybridMultilevel"/>
    <w:tmpl w:val="65D648B2"/>
    <w:lvl w:ilvl="0" w:tplc="980A1C8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57C614C1"/>
    <w:multiLevelType w:val="hybridMultilevel"/>
    <w:tmpl w:val="7E6A30D4"/>
    <w:lvl w:ilvl="0" w:tplc="1C09000F">
      <w:start w:val="1"/>
      <w:numFmt w:val="decimal"/>
      <w:lvlText w:val="%1."/>
      <w:lvlJc w:val="left"/>
      <w:pPr>
        <w:ind w:left="720" w:hanging="72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597B7F0F"/>
    <w:multiLevelType w:val="hybridMultilevel"/>
    <w:tmpl w:val="4A0E61A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15:restartNumberingAfterBreak="0">
    <w:nsid w:val="5BC557D7"/>
    <w:multiLevelType w:val="hybridMultilevel"/>
    <w:tmpl w:val="3A505C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5BE77C83"/>
    <w:multiLevelType w:val="hybridMultilevel"/>
    <w:tmpl w:val="28BACA4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15:restartNumberingAfterBreak="0">
    <w:nsid w:val="5E5249F5"/>
    <w:multiLevelType w:val="hybridMultilevel"/>
    <w:tmpl w:val="0E008B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6" w15:restartNumberingAfterBreak="0">
    <w:nsid w:val="5EF9348C"/>
    <w:multiLevelType w:val="hybridMultilevel"/>
    <w:tmpl w:val="38E29CA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7" w15:restartNumberingAfterBreak="0">
    <w:nsid w:val="63806D9D"/>
    <w:multiLevelType w:val="hybridMultilevel"/>
    <w:tmpl w:val="F766C9E6"/>
    <w:lvl w:ilvl="0" w:tplc="1C09000F">
      <w:start w:val="1"/>
      <w:numFmt w:val="decimal"/>
      <w:lvlText w:val="%1."/>
      <w:lvlJc w:val="left"/>
      <w:pPr>
        <w:ind w:left="720" w:hanging="72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15:restartNumberingAfterBreak="0">
    <w:nsid w:val="6C315FF3"/>
    <w:multiLevelType w:val="hybridMultilevel"/>
    <w:tmpl w:val="4A0E61A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9" w15:restartNumberingAfterBreak="0">
    <w:nsid w:val="6E0C7FF3"/>
    <w:multiLevelType w:val="hybridMultilevel"/>
    <w:tmpl w:val="E1CCCFCA"/>
    <w:lvl w:ilvl="0" w:tplc="0809000F">
      <w:start w:val="1"/>
      <w:numFmt w:val="decimal"/>
      <w:lvlText w:val="%1."/>
      <w:lvlJc w:val="left"/>
      <w:pPr>
        <w:ind w:left="360" w:hanging="360"/>
      </w:pPr>
      <w:rPr>
        <w:rFonts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0" w15:restartNumberingAfterBreak="0">
    <w:nsid w:val="6ECC66A5"/>
    <w:multiLevelType w:val="hybridMultilevel"/>
    <w:tmpl w:val="15F6051C"/>
    <w:lvl w:ilvl="0" w:tplc="1C09000F">
      <w:start w:val="1"/>
      <w:numFmt w:val="decimal"/>
      <w:lvlText w:val="%1."/>
      <w:lvlJc w:val="left"/>
      <w:pPr>
        <w:ind w:left="360" w:hanging="360"/>
      </w:pPr>
      <w:rPr>
        <w:rFonts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1" w15:restartNumberingAfterBreak="0">
    <w:nsid w:val="71C73376"/>
    <w:multiLevelType w:val="hybridMultilevel"/>
    <w:tmpl w:val="2DE039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74DC6696"/>
    <w:multiLevelType w:val="hybridMultilevel"/>
    <w:tmpl w:val="CF1A9350"/>
    <w:lvl w:ilvl="0" w:tplc="0809000F">
      <w:start w:val="1"/>
      <w:numFmt w:val="decimal"/>
      <w:lvlText w:val="%1."/>
      <w:lvlJc w:val="left"/>
      <w:pPr>
        <w:ind w:left="360" w:hanging="360"/>
      </w:pPr>
      <w:rPr>
        <w:rFonts w:hint="default"/>
      </w:rPr>
    </w:lvl>
    <w:lvl w:ilvl="1" w:tplc="1C090003">
      <w:start w:val="1"/>
      <w:numFmt w:val="bullet"/>
      <w:lvlText w:val="o"/>
      <w:lvlJc w:val="left"/>
      <w:pPr>
        <w:ind w:left="1080" w:hanging="360"/>
      </w:pPr>
      <w:rPr>
        <w:rFonts w:ascii="Courier New" w:hAnsi="Courier New" w:cs="Courier New" w:hint="default"/>
      </w:rPr>
    </w:lvl>
    <w:lvl w:ilvl="2" w:tplc="1C090005">
      <w:start w:val="1"/>
      <w:numFmt w:val="bullet"/>
      <w:lvlText w:val=""/>
      <w:lvlJc w:val="left"/>
      <w:pPr>
        <w:ind w:left="1800" w:hanging="360"/>
      </w:pPr>
      <w:rPr>
        <w:rFonts w:ascii="Wingdings" w:hAnsi="Wingdings" w:hint="default"/>
      </w:rPr>
    </w:lvl>
    <w:lvl w:ilvl="3" w:tplc="1C090001">
      <w:start w:val="1"/>
      <w:numFmt w:val="bullet"/>
      <w:lvlText w:val=""/>
      <w:lvlJc w:val="left"/>
      <w:pPr>
        <w:ind w:left="2520" w:hanging="360"/>
      </w:pPr>
      <w:rPr>
        <w:rFonts w:ascii="Symbol" w:hAnsi="Symbol" w:hint="default"/>
      </w:rPr>
    </w:lvl>
    <w:lvl w:ilvl="4" w:tplc="1C090003">
      <w:start w:val="1"/>
      <w:numFmt w:val="bullet"/>
      <w:lvlText w:val="o"/>
      <w:lvlJc w:val="left"/>
      <w:pPr>
        <w:ind w:left="3240" w:hanging="360"/>
      </w:pPr>
      <w:rPr>
        <w:rFonts w:ascii="Courier New" w:hAnsi="Courier New" w:cs="Courier New" w:hint="default"/>
      </w:rPr>
    </w:lvl>
    <w:lvl w:ilvl="5" w:tplc="1C090005">
      <w:start w:val="1"/>
      <w:numFmt w:val="bullet"/>
      <w:lvlText w:val=""/>
      <w:lvlJc w:val="left"/>
      <w:pPr>
        <w:ind w:left="3960" w:hanging="360"/>
      </w:pPr>
      <w:rPr>
        <w:rFonts w:ascii="Wingdings" w:hAnsi="Wingdings" w:hint="default"/>
      </w:rPr>
    </w:lvl>
    <w:lvl w:ilvl="6" w:tplc="1C090001">
      <w:start w:val="1"/>
      <w:numFmt w:val="bullet"/>
      <w:lvlText w:val=""/>
      <w:lvlJc w:val="left"/>
      <w:pPr>
        <w:ind w:left="4680" w:hanging="360"/>
      </w:pPr>
      <w:rPr>
        <w:rFonts w:ascii="Symbol" w:hAnsi="Symbol" w:hint="default"/>
      </w:rPr>
    </w:lvl>
    <w:lvl w:ilvl="7" w:tplc="1C090003">
      <w:start w:val="1"/>
      <w:numFmt w:val="bullet"/>
      <w:lvlText w:val="o"/>
      <w:lvlJc w:val="left"/>
      <w:pPr>
        <w:ind w:left="5400" w:hanging="360"/>
      </w:pPr>
      <w:rPr>
        <w:rFonts w:ascii="Courier New" w:hAnsi="Courier New" w:cs="Courier New" w:hint="default"/>
      </w:rPr>
    </w:lvl>
    <w:lvl w:ilvl="8" w:tplc="1C090005">
      <w:start w:val="1"/>
      <w:numFmt w:val="bullet"/>
      <w:lvlText w:val=""/>
      <w:lvlJc w:val="left"/>
      <w:pPr>
        <w:ind w:left="6120" w:hanging="360"/>
      </w:pPr>
      <w:rPr>
        <w:rFonts w:ascii="Wingdings" w:hAnsi="Wingdings" w:hint="default"/>
      </w:rPr>
    </w:lvl>
  </w:abstractNum>
  <w:abstractNum w:abstractNumId="53" w15:restartNumberingAfterBreak="0">
    <w:nsid w:val="75B7509E"/>
    <w:multiLevelType w:val="hybridMultilevel"/>
    <w:tmpl w:val="7E6A30D4"/>
    <w:lvl w:ilvl="0" w:tplc="1C09000F">
      <w:start w:val="1"/>
      <w:numFmt w:val="decimal"/>
      <w:lvlText w:val="%1."/>
      <w:lvlJc w:val="left"/>
      <w:pPr>
        <w:ind w:left="720" w:hanging="72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4" w15:restartNumberingAfterBreak="0">
    <w:nsid w:val="75C95FE4"/>
    <w:multiLevelType w:val="hybridMultilevel"/>
    <w:tmpl w:val="FCE21A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5" w15:restartNumberingAfterBreak="0">
    <w:nsid w:val="7B960853"/>
    <w:multiLevelType w:val="hybridMultilevel"/>
    <w:tmpl w:val="F766C9E6"/>
    <w:lvl w:ilvl="0" w:tplc="1C09000F">
      <w:start w:val="1"/>
      <w:numFmt w:val="decimal"/>
      <w:lvlText w:val="%1."/>
      <w:lvlJc w:val="left"/>
      <w:pPr>
        <w:ind w:left="720" w:hanging="72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6" w15:restartNumberingAfterBreak="0">
    <w:nsid w:val="7DEB7012"/>
    <w:multiLevelType w:val="hybridMultilevel"/>
    <w:tmpl w:val="4A0E61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7FB16B95"/>
    <w:multiLevelType w:val="hybridMultilevel"/>
    <w:tmpl w:val="FF02AA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4"/>
  </w:num>
  <w:num w:numId="2">
    <w:abstractNumId w:val="56"/>
  </w:num>
  <w:num w:numId="3">
    <w:abstractNumId w:val="45"/>
  </w:num>
  <w:num w:numId="4">
    <w:abstractNumId w:val="15"/>
  </w:num>
  <w:num w:numId="5">
    <w:abstractNumId w:val="43"/>
  </w:num>
  <w:num w:numId="6">
    <w:abstractNumId w:val="48"/>
  </w:num>
  <w:num w:numId="7">
    <w:abstractNumId w:val="36"/>
  </w:num>
  <w:num w:numId="8">
    <w:abstractNumId w:val="7"/>
  </w:num>
  <w:num w:numId="9">
    <w:abstractNumId w:val="11"/>
  </w:num>
  <w:num w:numId="10">
    <w:abstractNumId w:val="23"/>
  </w:num>
  <w:num w:numId="11">
    <w:abstractNumId w:val="9"/>
  </w:num>
  <w:num w:numId="12">
    <w:abstractNumId w:val="19"/>
  </w:num>
  <w:num w:numId="13">
    <w:abstractNumId w:val="50"/>
  </w:num>
  <w:num w:numId="14">
    <w:abstractNumId w:val="28"/>
  </w:num>
  <w:num w:numId="15">
    <w:abstractNumId w:val="16"/>
  </w:num>
  <w:num w:numId="16">
    <w:abstractNumId w:val="10"/>
  </w:num>
  <w:num w:numId="17">
    <w:abstractNumId w:val="18"/>
  </w:num>
  <w:num w:numId="18">
    <w:abstractNumId w:val="13"/>
  </w:num>
  <w:num w:numId="19">
    <w:abstractNumId w:val="38"/>
  </w:num>
  <w:num w:numId="20">
    <w:abstractNumId w:val="22"/>
  </w:num>
  <w:num w:numId="21">
    <w:abstractNumId w:val="37"/>
  </w:num>
  <w:num w:numId="22">
    <w:abstractNumId w:val="4"/>
  </w:num>
  <w:num w:numId="23">
    <w:abstractNumId w:val="17"/>
  </w:num>
  <w:num w:numId="24">
    <w:abstractNumId w:val="25"/>
  </w:num>
  <w:num w:numId="25">
    <w:abstractNumId w:val="12"/>
  </w:num>
  <w:num w:numId="26">
    <w:abstractNumId w:val="57"/>
  </w:num>
  <w:num w:numId="27">
    <w:abstractNumId w:val="24"/>
  </w:num>
  <w:num w:numId="28">
    <w:abstractNumId w:val="2"/>
  </w:num>
  <w:num w:numId="29">
    <w:abstractNumId w:val="54"/>
  </w:num>
  <w:num w:numId="30">
    <w:abstractNumId w:val="47"/>
  </w:num>
  <w:num w:numId="31">
    <w:abstractNumId w:val="5"/>
  </w:num>
  <w:num w:numId="32">
    <w:abstractNumId w:val="29"/>
  </w:num>
  <w:num w:numId="33">
    <w:abstractNumId w:val="27"/>
  </w:num>
  <w:num w:numId="34">
    <w:abstractNumId w:val="51"/>
  </w:num>
  <w:num w:numId="3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4"/>
  </w:num>
  <w:num w:numId="3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9"/>
  </w:num>
  <w:num w:numId="41">
    <w:abstractNumId w:val="26"/>
  </w:num>
  <w:num w:numId="42">
    <w:abstractNumId w:val="0"/>
  </w:num>
  <w:num w:numId="43">
    <w:abstractNumId w:val="40"/>
  </w:num>
  <w:num w:numId="44">
    <w:abstractNumId w:val="1"/>
  </w:num>
  <w:num w:numId="45">
    <w:abstractNumId w:val="33"/>
  </w:num>
  <w:num w:numId="46">
    <w:abstractNumId w:val="6"/>
  </w:num>
  <w:num w:numId="47">
    <w:abstractNumId w:val="49"/>
  </w:num>
  <w:num w:numId="48">
    <w:abstractNumId w:val="53"/>
  </w:num>
  <w:num w:numId="49">
    <w:abstractNumId w:val="20"/>
  </w:num>
  <w:num w:numId="50">
    <w:abstractNumId w:val="32"/>
  </w:num>
  <w:num w:numId="51">
    <w:abstractNumId w:val="41"/>
  </w:num>
  <w:num w:numId="5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2"/>
  </w:num>
  <w:num w:numId="54">
    <w:abstractNumId w:val="14"/>
  </w:num>
  <w:num w:numId="55">
    <w:abstractNumId w:val="21"/>
  </w:num>
  <w:num w:numId="56">
    <w:abstractNumId w:val="55"/>
  </w:num>
  <w:num w:numId="57">
    <w:abstractNumId w:val="42"/>
  </w:num>
  <w:num w:numId="58">
    <w:abstractNumId w:val="39"/>
  </w:num>
  <w:num w:numId="59">
    <w:abstractNumId w:val="46"/>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unch, Zahn, Dr [zmunch@sun.ac.za]">
    <w15:presenceInfo w15:providerId="AD" w15:userId="S::zmunch@sun.ac.za::88157a48-42ba-4ba8-ab20-bf92cf9e49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C36"/>
    <w:rsid w:val="00015EEF"/>
    <w:rsid w:val="00025865"/>
    <w:rsid w:val="0004072F"/>
    <w:rsid w:val="0004106D"/>
    <w:rsid w:val="0009031C"/>
    <w:rsid w:val="00090E39"/>
    <w:rsid w:val="000A663F"/>
    <w:rsid w:val="000D513E"/>
    <w:rsid w:val="001011A8"/>
    <w:rsid w:val="00115E85"/>
    <w:rsid w:val="00117D94"/>
    <w:rsid w:val="00130E38"/>
    <w:rsid w:val="00136DCC"/>
    <w:rsid w:val="001549A8"/>
    <w:rsid w:val="00156816"/>
    <w:rsid w:val="001A140B"/>
    <w:rsid w:val="001A1459"/>
    <w:rsid w:val="001D43C6"/>
    <w:rsid w:val="001E2FE7"/>
    <w:rsid w:val="001E35EE"/>
    <w:rsid w:val="001F2D6F"/>
    <w:rsid w:val="00205BF7"/>
    <w:rsid w:val="00213508"/>
    <w:rsid w:val="00227F73"/>
    <w:rsid w:val="0023438C"/>
    <w:rsid w:val="00253923"/>
    <w:rsid w:val="002555F2"/>
    <w:rsid w:val="002750E1"/>
    <w:rsid w:val="002C2C52"/>
    <w:rsid w:val="002D5DDC"/>
    <w:rsid w:val="002F1071"/>
    <w:rsid w:val="00302C03"/>
    <w:rsid w:val="0030761D"/>
    <w:rsid w:val="00313629"/>
    <w:rsid w:val="00330C7A"/>
    <w:rsid w:val="0033242C"/>
    <w:rsid w:val="003558C8"/>
    <w:rsid w:val="003865A1"/>
    <w:rsid w:val="003874AD"/>
    <w:rsid w:val="003A1565"/>
    <w:rsid w:val="003A2B2B"/>
    <w:rsid w:val="003C6DB6"/>
    <w:rsid w:val="003D0705"/>
    <w:rsid w:val="003D1834"/>
    <w:rsid w:val="00417490"/>
    <w:rsid w:val="0042628D"/>
    <w:rsid w:val="004435AE"/>
    <w:rsid w:val="00454653"/>
    <w:rsid w:val="00465105"/>
    <w:rsid w:val="00483260"/>
    <w:rsid w:val="004876E2"/>
    <w:rsid w:val="00497072"/>
    <w:rsid w:val="004E76F5"/>
    <w:rsid w:val="004F0511"/>
    <w:rsid w:val="0050131B"/>
    <w:rsid w:val="00575A0B"/>
    <w:rsid w:val="005A677C"/>
    <w:rsid w:val="005A72ED"/>
    <w:rsid w:val="005C7D91"/>
    <w:rsid w:val="005E2D4C"/>
    <w:rsid w:val="005F254D"/>
    <w:rsid w:val="00613751"/>
    <w:rsid w:val="006178B7"/>
    <w:rsid w:val="00620A40"/>
    <w:rsid w:val="00621217"/>
    <w:rsid w:val="006402C6"/>
    <w:rsid w:val="00660224"/>
    <w:rsid w:val="006766E3"/>
    <w:rsid w:val="007076C4"/>
    <w:rsid w:val="00720EFE"/>
    <w:rsid w:val="00753898"/>
    <w:rsid w:val="00753B14"/>
    <w:rsid w:val="00767B79"/>
    <w:rsid w:val="007B1791"/>
    <w:rsid w:val="007D2965"/>
    <w:rsid w:val="007D4F66"/>
    <w:rsid w:val="007E7F5E"/>
    <w:rsid w:val="007F1C03"/>
    <w:rsid w:val="008065EB"/>
    <w:rsid w:val="0081349A"/>
    <w:rsid w:val="00814046"/>
    <w:rsid w:val="00823D98"/>
    <w:rsid w:val="0083321B"/>
    <w:rsid w:val="00872820"/>
    <w:rsid w:val="008867CD"/>
    <w:rsid w:val="0089106F"/>
    <w:rsid w:val="008B5E51"/>
    <w:rsid w:val="008E1FF3"/>
    <w:rsid w:val="008F6EB4"/>
    <w:rsid w:val="00913C90"/>
    <w:rsid w:val="00917441"/>
    <w:rsid w:val="00922E95"/>
    <w:rsid w:val="009232EB"/>
    <w:rsid w:val="00947F68"/>
    <w:rsid w:val="00952861"/>
    <w:rsid w:val="00986FF4"/>
    <w:rsid w:val="009B7A6C"/>
    <w:rsid w:val="009E0052"/>
    <w:rsid w:val="009F3271"/>
    <w:rsid w:val="009F5755"/>
    <w:rsid w:val="00A40831"/>
    <w:rsid w:val="00A43763"/>
    <w:rsid w:val="00A900C3"/>
    <w:rsid w:val="00A90E2F"/>
    <w:rsid w:val="00AA4DA4"/>
    <w:rsid w:val="00AC120D"/>
    <w:rsid w:val="00AD2D76"/>
    <w:rsid w:val="00AE7DFF"/>
    <w:rsid w:val="00AF6558"/>
    <w:rsid w:val="00AF65B2"/>
    <w:rsid w:val="00B01C8C"/>
    <w:rsid w:val="00B212C3"/>
    <w:rsid w:val="00B40B94"/>
    <w:rsid w:val="00B46EA6"/>
    <w:rsid w:val="00B64938"/>
    <w:rsid w:val="00B97FE8"/>
    <w:rsid w:val="00BA348F"/>
    <w:rsid w:val="00BA6A9C"/>
    <w:rsid w:val="00BE3C36"/>
    <w:rsid w:val="00BF7584"/>
    <w:rsid w:val="00C01743"/>
    <w:rsid w:val="00C035EE"/>
    <w:rsid w:val="00C41F81"/>
    <w:rsid w:val="00C53DE8"/>
    <w:rsid w:val="00C74404"/>
    <w:rsid w:val="00C80EB6"/>
    <w:rsid w:val="00C81685"/>
    <w:rsid w:val="00C826C6"/>
    <w:rsid w:val="00C82CBF"/>
    <w:rsid w:val="00CB49FB"/>
    <w:rsid w:val="00CE59E2"/>
    <w:rsid w:val="00D857A6"/>
    <w:rsid w:val="00DA276F"/>
    <w:rsid w:val="00DA4773"/>
    <w:rsid w:val="00DB796B"/>
    <w:rsid w:val="00DC3E5E"/>
    <w:rsid w:val="00DC4E29"/>
    <w:rsid w:val="00DC4E3E"/>
    <w:rsid w:val="00DD2295"/>
    <w:rsid w:val="00DF5E50"/>
    <w:rsid w:val="00E34ED5"/>
    <w:rsid w:val="00E4431D"/>
    <w:rsid w:val="00E46499"/>
    <w:rsid w:val="00E6011F"/>
    <w:rsid w:val="00E830A7"/>
    <w:rsid w:val="00E85AEA"/>
    <w:rsid w:val="00E860C3"/>
    <w:rsid w:val="00E87B65"/>
    <w:rsid w:val="00E945F3"/>
    <w:rsid w:val="00E95054"/>
    <w:rsid w:val="00EA77D4"/>
    <w:rsid w:val="00EC30D5"/>
    <w:rsid w:val="00F130F2"/>
    <w:rsid w:val="00F13CD2"/>
    <w:rsid w:val="00F25B13"/>
    <w:rsid w:val="00F27EFB"/>
    <w:rsid w:val="00F5448D"/>
    <w:rsid w:val="00F60DFD"/>
    <w:rsid w:val="00F6379E"/>
    <w:rsid w:val="00F6414C"/>
    <w:rsid w:val="00FA0BBB"/>
    <w:rsid w:val="00FB0C8A"/>
    <w:rsid w:val="00FB293F"/>
    <w:rsid w:val="00FB338C"/>
    <w:rsid w:val="00FB397F"/>
    <w:rsid w:val="00FB5351"/>
    <w:rsid w:val="00FB59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8949D"/>
  <w15:chartTrackingRefBased/>
  <w15:docId w15:val="{AAA90931-BB46-464F-902A-93756ACCF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AEA"/>
    <w:pPr>
      <w:spacing w:after="200" w:line="276" w:lineRule="auto"/>
    </w:pPr>
    <w:rPr>
      <w:rFonts w:eastAsiaTheme="minorEastAsia"/>
      <w:lang w:val="en-ZA" w:eastAsia="en-ZA"/>
    </w:rPr>
  </w:style>
  <w:style w:type="paragraph" w:styleId="Heading1">
    <w:name w:val="heading 1"/>
    <w:basedOn w:val="Normal"/>
    <w:next w:val="Normal"/>
    <w:link w:val="Heading1Char"/>
    <w:uiPriority w:val="9"/>
    <w:qFormat/>
    <w:rsid w:val="000A663F"/>
    <w:pPr>
      <w:keepNext/>
      <w:keepLines/>
      <w:numPr>
        <w:numId w:val="40"/>
      </w:numPr>
      <w:spacing w:before="240" w:after="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620A40"/>
    <w:pPr>
      <w:keepNext/>
      <w:keepLines/>
      <w:spacing w:before="40" w:after="0"/>
      <w:outlineLvl w:val="1"/>
    </w:pPr>
    <w:rPr>
      <w:rFonts w:ascii="Arial" w:eastAsiaTheme="majorEastAsia" w:hAnsi="Arial" w:cstheme="majorBid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C36"/>
    <w:pPr>
      <w:ind w:left="720"/>
      <w:contextualSpacing/>
    </w:pPr>
  </w:style>
  <w:style w:type="character" w:styleId="Hyperlink">
    <w:name w:val="Hyperlink"/>
    <w:basedOn w:val="DefaultParagraphFont"/>
    <w:uiPriority w:val="99"/>
    <w:unhideWhenUsed/>
    <w:rsid w:val="00BE3C36"/>
    <w:rPr>
      <w:color w:val="0563C1" w:themeColor="hyperlink"/>
      <w:u w:val="single"/>
    </w:rPr>
  </w:style>
  <w:style w:type="paragraph" w:styleId="BalloonText">
    <w:name w:val="Balloon Text"/>
    <w:basedOn w:val="Normal"/>
    <w:link w:val="BalloonTextChar"/>
    <w:uiPriority w:val="99"/>
    <w:semiHidden/>
    <w:unhideWhenUsed/>
    <w:rsid w:val="003324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242C"/>
    <w:rPr>
      <w:rFonts w:ascii="Segoe UI" w:eastAsiaTheme="minorEastAsia" w:hAnsi="Segoe UI" w:cs="Segoe UI"/>
      <w:sz w:val="18"/>
      <w:szCs w:val="18"/>
      <w:lang w:val="en-ZA" w:eastAsia="en-ZA"/>
    </w:rPr>
  </w:style>
  <w:style w:type="paragraph" w:styleId="Caption">
    <w:name w:val="caption"/>
    <w:basedOn w:val="Normal"/>
    <w:next w:val="Normal"/>
    <w:uiPriority w:val="35"/>
    <w:unhideWhenUsed/>
    <w:qFormat/>
    <w:rsid w:val="00922E95"/>
    <w:pPr>
      <w:spacing w:line="240" w:lineRule="auto"/>
    </w:pPr>
    <w:rPr>
      <w:i/>
      <w:iCs/>
      <w:color w:val="44546A" w:themeColor="text2"/>
      <w:sz w:val="18"/>
      <w:szCs w:val="18"/>
    </w:rPr>
  </w:style>
  <w:style w:type="character" w:customStyle="1" w:styleId="Heading1Char">
    <w:name w:val="Heading 1 Char"/>
    <w:basedOn w:val="DefaultParagraphFont"/>
    <w:link w:val="Heading1"/>
    <w:uiPriority w:val="9"/>
    <w:rsid w:val="000A663F"/>
    <w:rPr>
      <w:rFonts w:ascii="Arial" w:eastAsiaTheme="majorEastAsia" w:hAnsi="Arial" w:cstheme="majorBidi"/>
      <w:b/>
      <w:sz w:val="32"/>
      <w:szCs w:val="32"/>
      <w:lang w:val="en-ZA" w:eastAsia="en-ZA"/>
    </w:rPr>
  </w:style>
  <w:style w:type="character" w:customStyle="1" w:styleId="Heading2Char">
    <w:name w:val="Heading 2 Char"/>
    <w:basedOn w:val="DefaultParagraphFont"/>
    <w:link w:val="Heading2"/>
    <w:uiPriority w:val="9"/>
    <w:rsid w:val="00620A40"/>
    <w:rPr>
      <w:rFonts w:ascii="Arial" w:eastAsiaTheme="majorEastAsia" w:hAnsi="Arial" w:cstheme="majorBidi"/>
      <w:szCs w:val="26"/>
      <w:u w:val="single"/>
      <w:lang w:val="en-ZA" w:eastAsia="en-ZA"/>
    </w:rPr>
  </w:style>
  <w:style w:type="table" w:styleId="TableGrid">
    <w:name w:val="Table Grid"/>
    <w:basedOn w:val="TableNormal"/>
    <w:uiPriority w:val="59"/>
    <w:rsid w:val="0030761D"/>
    <w:pPr>
      <w:spacing w:after="0" w:line="240" w:lineRule="auto"/>
    </w:pPr>
    <w:rPr>
      <w:rFonts w:eastAsia="SimSun"/>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uiPriority w:val="99"/>
    <w:rsid w:val="00EA77D4"/>
    <w:pPr>
      <w:autoSpaceDE w:val="0"/>
      <w:autoSpaceDN w:val="0"/>
      <w:adjustRightInd w:val="0"/>
      <w:spacing w:after="0" w:line="240" w:lineRule="auto"/>
    </w:pPr>
    <w:rPr>
      <w:rFonts w:ascii="Arial" w:eastAsia="Calibri" w:hAnsi="Arial" w:cs="Arial"/>
      <w:sz w:val="23"/>
      <w:szCs w:val="23"/>
      <w:lang w:eastAsia="en-US"/>
    </w:rPr>
  </w:style>
  <w:style w:type="table" w:customStyle="1" w:styleId="TableGrid1">
    <w:name w:val="Table Grid1"/>
    <w:basedOn w:val="TableNormal"/>
    <w:next w:val="TableGrid"/>
    <w:uiPriority w:val="39"/>
    <w:rsid w:val="000D513E"/>
    <w:pPr>
      <w:spacing w:after="0" w:line="240" w:lineRule="auto"/>
    </w:pPr>
    <w:rPr>
      <w:rFonts w:ascii="Calibri" w:eastAsia="Calibri" w:hAnsi="Calibri" w:cs="Times New Roman"/>
      <w:lang w:val="en-Z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435AE"/>
    <w:pPr>
      <w:numPr>
        <w:numId w:val="0"/>
      </w:numPr>
      <w:spacing w:line="259" w:lineRule="auto"/>
      <w:outlineLvl w:val="9"/>
    </w:pPr>
    <w:rPr>
      <w:rFonts w:asciiTheme="majorHAnsi" w:hAnsiTheme="majorHAnsi"/>
      <w:b w:val="0"/>
      <w:color w:val="2E74B5" w:themeColor="accent1" w:themeShade="BF"/>
      <w:lang w:val="en-US" w:eastAsia="en-US"/>
    </w:rPr>
  </w:style>
  <w:style w:type="paragraph" w:styleId="TOC1">
    <w:name w:val="toc 1"/>
    <w:basedOn w:val="Normal"/>
    <w:next w:val="Normal"/>
    <w:autoRedefine/>
    <w:uiPriority w:val="39"/>
    <w:unhideWhenUsed/>
    <w:rsid w:val="004435AE"/>
    <w:pPr>
      <w:spacing w:after="100"/>
    </w:pPr>
  </w:style>
  <w:style w:type="character" w:styleId="CommentReference">
    <w:name w:val="annotation reference"/>
    <w:basedOn w:val="DefaultParagraphFont"/>
    <w:uiPriority w:val="99"/>
    <w:semiHidden/>
    <w:unhideWhenUsed/>
    <w:rsid w:val="00E85AEA"/>
    <w:rPr>
      <w:sz w:val="16"/>
      <w:szCs w:val="16"/>
    </w:rPr>
  </w:style>
  <w:style w:type="paragraph" w:styleId="CommentText">
    <w:name w:val="annotation text"/>
    <w:basedOn w:val="Normal"/>
    <w:link w:val="CommentTextChar"/>
    <w:uiPriority w:val="99"/>
    <w:unhideWhenUsed/>
    <w:rsid w:val="00E85AEA"/>
    <w:pPr>
      <w:spacing w:line="240" w:lineRule="auto"/>
    </w:pPr>
    <w:rPr>
      <w:sz w:val="20"/>
      <w:szCs w:val="20"/>
    </w:rPr>
  </w:style>
  <w:style w:type="character" w:customStyle="1" w:styleId="CommentTextChar">
    <w:name w:val="Comment Text Char"/>
    <w:basedOn w:val="DefaultParagraphFont"/>
    <w:link w:val="CommentText"/>
    <w:uiPriority w:val="99"/>
    <w:rsid w:val="00E85AEA"/>
    <w:rPr>
      <w:rFonts w:eastAsiaTheme="minorEastAsia"/>
      <w:sz w:val="20"/>
      <w:szCs w:val="20"/>
      <w:lang w:val="en-ZA" w:eastAsia="en-ZA"/>
    </w:rPr>
  </w:style>
  <w:style w:type="paragraph" w:styleId="CommentSubject">
    <w:name w:val="annotation subject"/>
    <w:basedOn w:val="CommentText"/>
    <w:next w:val="CommentText"/>
    <w:link w:val="CommentSubjectChar"/>
    <w:uiPriority w:val="99"/>
    <w:semiHidden/>
    <w:unhideWhenUsed/>
    <w:rsid w:val="00E85AEA"/>
    <w:rPr>
      <w:b/>
      <w:bCs/>
    </w:rPr>
  </w:style>
  <w:style w:type="character" w:customStyle="1" w:styleId="CommentSubjectChar">
    <w:name w:val="Comment Subject Char"/>
    <w:basedOn w:val="CommentTextChar"/>
    <w:link w:val="CommentSubject"/>
    <w:uiPriority w:val="99"/>
    <w:semiHidden/>
    <w:rsid w:val="00E85AEA"/>
    <w:rPr>
      <w:rFonts w:eastAsiaTheme="minorEastAsia"/>
      <w:b/>
      <w:bCs/>
      <w:sz w:val="20"/>
      <w:szCs w:val="20"/>
      <w:lang w:val="en-ZA" w:eastAsia="en-ZA"/>
    </w:rPr>
  </w:style>
  <w:style w:type="character" w:customStyle="1" w:styleId="UnresolvedMention1">
    <w:name w:val="Unresolved Mention1"/>
    <w:basedOn w:val="DefaultParagraphFont"/>
    <w:uiPriority w:val="99"/>
    <w:semiHidden/>
    <w:unhideWhenUsed/>
    <w:rsid w:val="008F6EB4"/>
    <w:rPr>
      <w:color w:val="605E5C"/>
      <w:shd w:val="clear" w:color="auto" w:fill="E1DFDD"/>
    </w:rPr>
  </w:style>
  <w:style w:type="paragraph" w:styleId="TOC2">
    <w:name w:val="toc 2"/>
    <w:basedOn w:val="Normal"/>
    <w:next w:val="Normal"/>
    <w:autoRedefine/>
    <w:uiPriority w:val="39"/>
    <w:unhideWhenUsed/>
    <w:rsid w:val="00FB338C"/>
    <w:pPr>
      <w:spacing w:after="100"/>
      <w:ind w:left="220"/>
    </w:pPr>
  </w:style>
  <w:style w:type="character" w:styleId="FollowedHyperlink">
    <w:name w:val="FollowedHyperlink"/>
    <w:basedOn w:val="DefaultParagraphFont"/>
    <w:uiPriority w:val="99"/>
    <w:semiHidden/>
    <w:unhideWhenUsed/>
    <w:rsid w:val="003D1834"/>
    <w:rPr>
      <w:color w:val="954F72" w:themeColor="followedHyperlink"/>
      <w:u w:val="single"/>
    </w:rPr>
  </w:style>
  <w:style w:type="character" w:styleId="UnresolvedMention">
    <w:name w:val="Unresolved Mention"/>
    <w:basedOn w:val="DefaultParagraphFont"/>
    <w:uiPriority w:val="99"/>
    <w:semiHidden/>
    <w:unhideWhenUsed/>
    <w:rsid w:val="00947F68"/>
    <w:rPr>
      <w:color w:val="605E5C"/>
      <w:shd w:val="clear" w:color="auto" w:fill="E1DFDD"/>
    </w:rPr>
  </w:style>
  <w:style w:type="paragraph" w:styleId="Revision">
    <w:name w:val="Revision"/>
    <w:hidden/>
    <w:uiPriority w:val="99"/>
    <w:semiHidden/>
    <w:rsid w:val="007076C4"/>
    <w:pPr>
      <w:spacing w:after="0" w:line="240" w:lineRule="auto"/>
    </w:pPr>
    <w:rPr>
      <w:rFonts w:eastAsiaTheme="minorEastAsia"/>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47015">
      <w:bodyDiv w:val="1"/>
      <w:marLeft w:val="0"/>
      <w:marRight w:val="0"/>
      <w:marTop w:val="0"/>
      <w:marBottom w:val="0"/>
      <w:divBdr>
        <w:top w:val="none" w:sz="0" w:space="0" w:color="auto"/>
        <w:left w:val="none" w:sz="0" w:space="0" w:color="auto"/>
        <w:bottom w:val="none" w:sz="0" w:space="0" w:color="auto"/>
        <w:right w:val="none" w:sz="0" w:space="0" w:color="auto"/>
      </w:divBdr>
    </w:div>
    <w:div w:id="186332978">
      <w:bodyDiv w:val="1"/>
      <w:marLeft w:val="0"/>
      <w:marRight w:val="0"/>
      <w:marTop w:val="0"/>
      <w:marBottom w:val="0"/>
      <w:divBdr>
        <w:top w:val="none" w:sz="0" w:space="0" w:color="auto"/>
        <w:left w:val="none" w:sz="0" w:space="0" w:color="auto"/>
        <w:bottom w:val="none" w:sz="0" w:space="0" w:color="auto"/>
        <w:right w:val="none" w:sz="0" w:space="0" w:color="auto"/>
      </w:divBdr>
    </w:div>
    <w:div w:id="332218629">
      <w:bodyDiv w:val="1"/>
      <w:marLeft w:val="0"/>
      <w:marRight w:val="0"/>
      <w:marTop w:val="0"/>
      <w:marBottom w:val="0"/>
      <w:divBdr>
        <w:top w:val="none" w:sz="0" w:space="0" w:color="auto"/>
        <w:left w:val="none" w:sz="0" w:space="0" w:color="auto"/>
        <w:bottom w:val="none" w:sz="0" w:space="0" w:color="auto"/>
        <w:right w:val="none" w:sz="0" w:space="0" w:color="auto"/>
      </w:divBdr>
    </w:div>
    <w:div w:id="382600966">
      <w:bodyDiv w:val="1"/>
      <w:marLeft w:val="0"/>
      <w:marRight w:val="0"/>
      <w:marTop w:val="0"/>
      <w:marBottom w:val="0"/>
      <w:divBdr>
        <w:top w:val="none" w:sz="0" w:space="0" w:color="auto"/>
        <w:left w:val="none" w:sz="0" w:space="0" w:color="auto"/>
        <w:bottom w:val="none" w:sz="0" w:space="0" w:color="auto"/>
        <w:right w:val="none" w:sz="0" w:space="0" w:color="auto"/>
      </w:divBdr>
    </w:div>
    <w:div w:id="416636610">
      <w:bodyDiv w:val="1"/>
      <w:marLeft w:val="0"/>
      <w:marRight w:val="0"/>
      <w:marTop w:val="0"/>
      <w:marBottom w:val="0"/>
      <w:divBdr>
        <w:top w:val="none" w:sz="0" w:space="0" w:color="auto"/>
        <w:left w:val="none" w:sz="0" w:space="0" w:color="auto"/>
        <w:bottom w:val="none" w:sz="0" w:space="0" w:color="auto"/>
        <w:right w:val="none" w:sz="0" w:space="0" w:color="auto"/>
      </w:divBdr>
    </w:div>
    <w:div w:id="476647959">
      <w:bodyDiv w:val="1"/>
      <w:marLeft w:val="0"/>
      <w:marRight w:val="0"/>
      <w:marTop w:val="0"/>
      <w:marBottom w:val="0"/>
      <w:divBdr>
        <w:top w:val="none" w:sz="0" w:space="0" w:color="auto"/>
        <w:left w:val="none" w:sz="0" w:space="0" w:color="auto"/>
        <w:bottom w:val="none" w:sz="0" w:space="0" w:color="auto"/>
        <w:right w:val="none" w:sz="0" w:space="0" w:color="auto"/>
      </w:divBdr>
    </w:div>
    <w:div w:id="500970542">
      <w:bodyDiv w:val="1"/>
      <w:marLeft w:val="0"/>
      <w:marRight w:val="0"/>
      <w:marTop w:val="0"/>
      <w:marBottom w:val="0"/>
      <w:divBdr>
        <w:top w:val="none" w:sz="0" w:space="0" w:color="auto"/>
        <w:left w:val="none" w:sz="0" w:space="0" w:color="auto"/>
        <w:bottom w:val="none" w:sz="0" w:space="0" w:color="auto"/>
        <w:right w:val="none" w:sz="0" w:space="0" w:color="auto"/>
      </w:divBdr>
    </w:div>
    <w:div w:id="528493824">
      <w:bodyDiv w:val="1"/>
      <w:marLeft w:val="0"/>
      <w:marRight w:val="0"/>
      <w:marTop w:val="0"/>
      <w:marBottom w:val="0"/>
      <w:divBdr>
        <w:top w:val="none" w:sz="0" w:space="0" w:color="auto"/>
        <w:left w:val="none" w:sz="0" w:space="0" w:color="auto"/>
        <w:bottom w:val="none" w:sz="0" w:space="0" w:color="auto"/>
        <w:right w:val="none" w:sz="0" w:space="0" w:color="auto"/>
      </w:divBdr>
    </w:div>
    <w:div w:id="601455111">
      <w:bodyDiv w:val="1"/>
      <w:marLeft w:val="0"/>
      <w:marRight w:val="0"/>
      <w:marTop w:val="0"/>
      <w:marBottom w:val="0"/>
      <w:divBdr>
        <w:top w:val="none" w:sz="0" w:space="0" w:color="auto"/>
        <w:left w:val="none" w:sz="0" w:space="0" w:color="auto"/>
        <w:bottom w:val="none" w:sz="0" w:space="0" w:color="auto"/>
        <w:right w:val="none" w:sz="0" w:space="0" w:color="auto"/>
      </w:divBdr>
      <w:divsChild>
        <w:div w:id="2126001722">
          <w:marLeft w:val="547"/>
          <w:marRight w:val="0"/>
          <w:marTop w:val="0"/>
          <w:marBottom w:val="0"/>
          <w:divBdr>
            <w:top w:val="none" w:sz="0" w:space="0" w:color="auto"/>
            <w:left w:val="none" w:sz="0" w:space="0" w:color="auto"/>
            <w:bottom w:val="none" w:sz="0" w:space="0" w:color="auto"/>
            <w:right w:val="none" w:sz="0" w:space="0" w:color="auto"/>
          </w:divBdr>
        </w:div>
        <w:div w:id="123668752">
          <w:marLeft w:val="446"/>
          <w:marRight w:val="0"/>
          <w:marTop w:val="0"/>
          <w:marBottom w:val="0"/>
          <w:divBdr>
            <w:top w:val="none" w:sz="0" w:space="0" w:color="auto"/>
            <w:left w:val="none" w:sz="0" w:space="0" w:color="auto"/>
            <w:bottom w:val="none" w:sz="0" w:space="0" w:color="auto"/>
            <w:right w:val="none" w:sz="0" w:space="0" w:color="auto"/>
          </w:divBdr>
        </w:div>
        <w:div w:id="176388141">
          <w:marLeft w:val="446"/>
          <w:marRight w:val="0"/>
          <w:marTop w:val="0"/>
          <w:marBottom w:val="0"/>
          <w:divBdr>
            <w:top w:val="none" w:sz="0" w:space="0" w:color="auto"/>
            <w:left w:val="none" w:sz="0" w:space="0" w:color="auto"/>
            <w:bottom w:val="none" w:sz="0" w:space="0" w:color="auto"/>
            <w:right w:val="none" w:sz="0" w:space="0" w:color="auto"/>
          </w:divBdr>
        </w:div>
        <w:div w:id="944457154">
          <w:marLeft w:val="446"/>
          <w:marRight w:val="0"/>
          <w:marTop w:val="0"/>
          <w:marBottom w:val="0"/>
          <w:divBdr>
            <w:top w:val="none" w:sz="0" w:space="0" w:color="auto"/>
            <w:left w:val="none" w:sz="0" w:space="0" w:color="auto"/>
            <w:bottom w:val="none" w:sz="0" w:space="0" w:color="auto"/>
            <w:right w:val="none" w:sz="0" w:space="0" w:color="auto"/>
          </w:divBdr>
        </w:div>
        <w:div w:id="1628318754">
          <w:marLeft w:val="1267"/>
          <w:marRight w:val="0"/>
          <w:marTop w:val="0"/>
          <w:marBottom w:val="0"/>
          <w:divBdr>
            <w:top w:val="none" w:sz="0" w:space="0" w:color="auto"/>
            <w:left w:val="none" w:sz="0" w:space="0" w:color="auto"/>
            <w:bottom w:val="none" w:sz="0" w:space="0" w:color="auto"/>
            <w:right w:val="none" w:sz="0" w:space="0" w:color="auto"/>
          </w:divBdr>
        </w:div>
        <w:div w:id="2001150149">
          <w:marLeft w:val="1267"/>
          <w:marRight w:val="0"/>
          <w:marTop w:val="0"/>
          <w:marBottom w:val="0"/>
          <w:divBdr>
            <w:top w:val="none" w:sz="0" w:space="0" w:color="auto"/>
            <w:left w:val="none" w:sz="0" w:space="0" w:color="auto"/>
            <w:bottom w:val="none" w:sz="0" w:space="0" w:color="auto"/>
            <w:right w:val="none" w:sz="0" w:space="0" w:color="auto"/>
          </w:divBdr>
        </w:div>
        <w:div w:id="1210922582">
          <w:marLeft w:val="1267"/>
          <w:marRight w:val="0"/>
          <w:marTop w:val="0"/>
          <w:marBottom w:val="0"/>
          <w:divBdr>
            <w:top w:val="none" w:sz="0" w:space="0" w:color="auto"/>
            <w:left w:val="none" w:sz="0" w:space="0" w:color="auto"/>
            <w:bottom w:val="none" w:sz="0" w:space="0" w:color="auto"/>
            <w:right w:val="none" w:sz="0" w:space="0" w:color="auto"/>
          </w:divBdr>
        </w:div>
        <w:div w:id="1329750677">
          <w:marLeft w:val="446"/>
          <w:marRight w:val="0"/>
          <w:marTop w:val="0"/>
          <w:marBottom w:val="0"/>
          <w:divBdr>
            <w:top w:val="none" w:sz="0" w:space="0" w:color="auto"/>
            <w:left w:val="none" w:sz="0" w:space="0" w:color="auto"/>
            <w:bottom w:val="none" w:sz="0" w:space="0" w:color="auto"/>
            <w:right w:val="none" w:sz="0" w:space="0" w:color="auto"/>
          </w:divBdr>
        </w:div>
      </w:divsChild>
    </w:div>
    <w:div w:id="653098330">
      <w:bodyDiv w:val="1"/>
      <w:marLeft w:val="0"/>
      <w:marRight w:val="0"/>
      <w:marTop w:val="0"/>
      <w:marBottom w:val="0"/>
      <w:divBdr>
        <w:top w:val="none" w:sz="0" w:space="0" w:color="auto"/>
        <w:left w:val="none" w:sz="0" w:space="0" w:color="auto"/>
        <w:bottom w:val="none" w:sz="0" w:space="0" w:color="auto"/>
        <w:right w:val="none" w:sz="0" w:space="0" w:color="auto"/>
      </w:divBdr>
    </w:div>
    <w:div w:id="800805663">
      <w:bodyDiv w:val="1"/>
      <w:marLeft w:val="0"/>
      <w:marRight w:val="0"/>
      <w:marTop w:val="0"/>
      <w:marBottom w:val="0"/>
      <w:divBdr>
        <w:top w:val="none" w:sz="0" w:space="0" w:color="auto"/>
        <w:left w:val="none" w:sz="0" w:space="0" w:color="auto"/>
        <w:bottom w:val="none" w:sz="0" w:space="0" w:color="auto"/>
        <w:right w:val="none" w:sz="0" w:space="0" w:color="auto"/>
      </w:divBdr>
    </w:div>
    <w:div w:id="878978957">
      <w:bodyDiv w:val="1"/>
      <w:marLeft w:val="0"/>
      <w:marRight w:val="0"/>
      <w:marTop w:val="0"/>
      <w:marBottom w:val="0"/>
      <w:divBdr>
        <w:top w:val="none" w:sz="0" w:space="0" w:color="auto"/>
        <w:left w:val="none" w:sz="0" w:space="0" w:color="auto"/>
        <w:bottom w:val="none" w:sz="0" w:space="0" w:color="auto"/>
        <w:right w:val="none" w:sz="0" w:space="0" w:color="auto"/>
      </w:divBdr>
    </w:div>
    <w:div w:id="1044521143">
      <w:bodyDiv w:val="1"/>
      <w:marLeft w:val="0"/>
      <w:marRight w:val="0"/>
      <w:marTop w:val="0"/>
      <w:marBottom w:val="0"/>
      <w:divBdr>
        <w:top w:val="none" w:sz="0" w:space="0" w:color="auto"/>
        <w:left w:val="none" w:sz="0" w:space="0" w:color="auto"/>
        <w:bottom w:val="none" w:sz="0" w:space="0" w:color="auto"/>
        <w:right w:val="none" w:sz="0" w:space="0" w:color="auto"/>
      </w:divBdr>
    </w:div>
    <w:div w:id="1081216283">
      <w:bodyDiv w:val="1"/>
      <w:marLeft w:val="0"/>
      <w:marRight w:val="0"/>
      <w:marTop w:val="0"/>
      <w:marBottom w:val="0"/>
      <w:divBdr>
        <w:top w:val="none" w:sz="0" w:space="0" w:color="auto"/>
        <w:left w:val="none" w:sz="0" w:space="0" w:color="auto"/>
        <w:bottom w:val="none" w:sz="0" w:space="0" w:color="auto"/>
        <w:right w:val="none" w:sz="0" w:space="0" w:color="auto"/>
      </w:divBdr>
    </w:div>
    <w:div w:id="1123698081">
      <w:bodyDiv w:val="1"/>
      <w:marLeft w:val="0"/>
      <w:marRight w:val="0"/>
      <w:marTop w:val="0"/>
      <w:marBottom w:val="0"/>
      <w:divBdr>
        <w:top w:val="none" w:sz="0" w:space="0" w:color="auto"/>
        <w:left w:val="none" w:sz="0" w:space="0" w:color="auto"/>
        <w:bottom w:val="none" w:sz="0" w:space="0" w:color="auto"/>
        <w:right w:val="none" w:sz="0" w:space="0" w:color="auto"/>
      </w:divBdr>
    </w:div>
    <w:div w:id="1137379612">
      <w:bodyDiv w:val="1"/>
      <w:marLeft w:val="0"/>
      <w:marRight w:val="0"/>
      <w:marTop w:val="0"/>
      <w:marBottom w:val="0"/>
      <w:divBdr>
        <w:top w:val="none" w:sz="0" w:space="0" w:color="auto"/>
        <w:left w:val="none" w:sz="0" w:space="0" w:color="auto"/>
        <w:bottom w:val="none" w:sz="0" w:space="0" w:color="auto"/>
        <w:right w:val="none" w:sz="0" w:space="0" w:color="auto"/>
      </w:divBdr>
    </w:div>
    <w:div w:id="1194491828">
      <w:bodyDiv w:val="1"/>
      <w:marLeft w:val="0"/>
      <w:marRight w:val="0"/>
      <w:marTop w:val="0"/>
      <w:marBottom w:val="0"/>
      <w:divBdr>
        <w:top w:val="none" w:sz="0" w:space="0" w:color="auto"/>
        <w:left w:val="none" w:sz="0" w:space="0" w:color="auto"/>
        <w:bottom w:val="none" w:sz="0" w:space="0" w:color="auto"/>
        <w:right w:val="none" w:sz="0" w:space="0" w:color="auto"/>
      </w:divBdr>
    </w:div>
    <w:div w:id="1274628868">
      <w:bodyDiv w:val="1"/>
      <w:marLeft w:val="0"/>
      <w:marRight w:val="0"/>
      <w:marTop w:val="0"/>
      <w:marBottom w:val="0"/>
      <w:divBdr>
        <w:top w:val="none" w:sz="0" w:space="0" w:color="auto"/>
        <w:left w:val="none" w:sz="0" w:space="0" w:color="auto"/>
        <w:bottom w:val="none" w:sz="0" w:space="0" w:color="auto"/>
        <w:right w:val="none" w:sz="0" w:space="0" w:color="auto"/>
      </w:divBdr>
      <w:divsChild>
        <w:div w:id="1978610195">
          <w:marLeft w:val="547"/>
          <w:marRight w:val="0"/>
          <w:marTop w:val="0"/>
          <w:marBottom w:val="0"/>
          <w:divBdr>
            <w:top w:val="none" w:sz="0" w:space="0" w:color="auto"/>
            <w:left w:val="none" w:sz="0" w:space="0" w:color="auto"/>
            <w:bottom w:val="none" w:sz="0" w:space="0" w:color="auto"/>
            <w:right w:val="none" w:sz="0" w:space="0" w:color="auto"/>
          </w:divBdr>
        </w:div>
        <w:div w:id="1102645636">
          <w:marLeft w:val="547"/>
          <w:marRight w:val="0"/>
          <w:marTop w:val="0"/>
          <w:marBottom w:val="0"/>
          <w:divBdr>
            <w:top w:val="none" w:sz="0" w:space="0" w:color="auto"/>
            <w:left w:val="none" w:sz="0" w:space="0" w:color="auto"/>
            <w:bottom w:val="none" w:sz="0" w:space="0" w:color="auto"/>
            <w:right w:val="none" w:sz="0" w:space="0" w:color="auto"/>
          </w:divBdr>
        </w:div>
        <w:div w:id="390665068">
          <w:marLeft w:val="1440"/>
          <w:marRight w:val="0"/>
          <w:marTop w:val="0"/>
          <w:marBottom w:val="0"/>
          <w:divBdr>
            <w:top w:val="none" w:sz="0" w:space="0" w:color="auto"/>
            <w:left w:val="none" w:sz="0" w:space="0" w:color="auto"/>
            <w:bottom w:val="none" w:sz="0" w:space="0" w:color="auto"/>
            <w:right w:val="none" w:sz="0" w:space="0" w:color="auto"/>
          </w:divBdr>
        </w:div>
        <w:div w:id="1889997705">
          <w:marLeft w:val="1440"/>
          <w:marRight w:val="0"/>
          <w:marTop w:val="0"/>
          <w:marBottom w:val="0"/>
          <w:divBdr>
            <w:top w:val="none" w:sz="0" w:space="0" w:color="auto"/>
            <w:left w:val="none" w:sz="0" w:space="0" w:color="auto"/>
            <w:bottom w:val="none" w:sz="0" w:space="0" w:color="auto"/>
            <w:right w:val="none" w:sz="0" w:space="0" w:color="auto"/>
          </w:divBdr>
        </w:div>
        <w:div w:id="1252738406">
          <w:marLeft w:val="1440"/>
          <w:marRight w:val="0"/>
          <w:marTop w:val="0"/>
          <w:marBottom w:val="0"/>
          <w:divBdr>
            <w:top w:val="none" w:sz="0" w:space="0" w:color="auto"/>
            <w:left w:val="none" w:sz="0" w:space="0" w:color="auto"/>
            <w:bottom w:val="none" w:sz="0" w:space="0" w:color="auto"/>
            <w:right w:val="none" w:sz="0" w:space="0" w:color="auto"/>
          </w:divBdr>
        </w:div>
        <w:div w:id="883909611">
          <w:marLeft w:val="547"/>
          <w:marRight w:val="0"/>
          <w:marTop w:val="0"/>
          <w:marBottom w:val="0"/>
          <w:divBdr>
            <w:top w:val="none" w:sz="0" w:space="0" w:color="auto"/>
            <w:left w:val="none" w:sz="0" w:space="0" w:color="auto"/>
            <w:bottom w:val="none" w:sz="0" w:space="0" w:color="auto"/>
            <w:right w:val="none" w:sz="0" w:space="0" w:color="auto"/>
          </w:divBdr>
        </w:div>
        <w:div w:id="864828046">
          <w:marLeft w:val="1267"/>
          <w:marRight w:val="0"/>
          <w:marTop w:val="0"/>
          <w:marBottom w:val="0"/>
          <w:divBdr>
            <w:top w:val="none" w:sz="0" w:space="0" w:color="auto"/>
            <w:left w:val="none" w:sz="0" w:space="0" w:color="auto"/>
            <w:bottom w:val="none" w:sz="0" w:space="0" w:color="auto"/>
            <w:right w:val="none" w:sz="0" w:space="0" w:color="auto"/>
          </w:divBdr>
        </w:div>
        <w:div w:id="444077800">
          <w:marLeft w:val="1267"/>
          <w:marRight w:val="0"/>
          <w:marTop w:val="0"/>
          <w:marBottom w:val="0"/>
          <w:divBdr>
            <w:top w:val="none" w:sz="0" w:space="0" w:color="auto"/>
            <w:left w:val="none" w:sz="0" w:space="0" w:color="auto"/>
            <w:bottom w:val="none" w:sz="0" w:space="0" w:color="auto"/>
            <w:right w:val="none" w:sz="0" w:space="0" w:color="auto"/>
          </w:divBdr>
        </w:div>
      </w:divsChild>
    </w:div>
    <w:div w:id="1285766911">
      <w:bodyDiv w:val="1"/>
      <w:marLeft w:val="0"/>
      <w:marRight w:val="0"/>
      <w:marTop w:val="0"/>
      <w:marBottom w:val="0"/>
      <w:divBdr>
        <w:top w:val="none" w:sz="0" w:space="0" w:color="auto"/>
        <w:left w:val="none" w:sz="0" w:space="0" w:color="auto"/>
        <w:bottom w:val="none" w:sz="0" w:space="0" w:color="auto"/>
        <w:right w:val="none" w:sz="0" w:space="0" w:color="auto"/>
      </w:divBdr>
    </w:div>
    <w:div w:id="1308125154">
      <w:bodyDiv w:val="1"/>
      <w:marLeft w:val="0"/>
      <w:marRight w:val="0"/>
      <w:marTop w:val="0"/>
      <w:marBottom w:val="0"/>
      <w:divBdr>
        <w:top w:val="none" w:sz="0" w:space="0" w:color="auto"/>
        <w:left w:val="none" w:sz="0" w:space="0" w:color="auto"/>
        <w:bottom w:val="none" w:sz="0" w:space="0" w:color="auto"/>
        <w:right w:val="none" w:sz="0" w:space="0" w:color="auto"/>
      </w:divBdr>
    </w:div>
    <w:div w:id="1639993886">
      <w:bodyDiv w:val="1"/>
      <w:marLeft w:val="0"/>
      <w:marRight w:val="0"/>
      <w:marTop w:val="0"/>
      <w:marBottom w:val="0"/>
      <w:divBdr>
        <w:top w:val="none" w:sz="0" w:space="0" w:color="auto"/>
        <w:left w:val="none" w:sz="0" w:space="0" w:color="auto"/>
        <w:bottom w:val="none" w:sz="0" w:space="0" w:color="auto"/>
        <w:right w:val="none" w:sz="0" w:space="0" w:color="auto"/>
      </w:divBdr>
    </w:div>
    <w:div w:id="1847748348">
      <w:bodyDiv w:val="1"/>
      <w:marLeft w:val="0"/>
      <w:marRight w:val="0"/>
      <w:marTop w:val="0"/>
      <w:marBottom w:val="0"/>
      <w:divBdr>
        <w:top w:val="none" w:sz="0" w:space="0" w:color="auto"/>
        <w:left w:val="none" w:sz="0" w:space="0" w:color="auto"/>
        <w:bottom w:val="none" w:sz="0" w:space="0" w:color="auto"/>
        <w:right w:val="none" w:sz="0" w:space="0" w:color="auto"/>
      </w:divBdr>
    </w:div>
    <w:div w:id="1850869313">
      <w:bodyDiv w:val="1"/>
      <w:marLeft w:val="0"/>
      <w:marRight w:val="0"/>
      <w:marTop w:val="0"/>
      <w:marBottom w:val="0"/>
      <w:divBdr>
        <w:top w:val="none" w:sz="0" w:space="0" w:color="auto"/>
        <w:left w:val="none" w:sz="0" w:space="0" w:color="auto"/>
        <w:bottom w:val="none" w:sz="0" w:space="0" w:color="auto"/>
        <w:right w:val="none" w:sz="0" w:space="0" w:color="auto"/>
      </w:divBdr>
    </w:div>
    <w:div w:id="203287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ssouribotanicalgarden.org/plan-your-visit/the-garden/map" TargetMode="Externa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hyperlink" Target="https://www.sun.ac.za/english/entities/botanical-garden/garden/garden-map"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un.ac.za/english/entities/botanical-garden/garden"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un.gardenexplor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0DB20-06A1-4E09-8A0C-ED7147492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Stellenbosch</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Klerk, HM, Dr [hdeklerk@sun.ac.za]</dc:creator>
  <cp:keywords/>
  <dc:description/>
  <cp:lastModifiedBy>Munch, Zahn, Dr [zmunch@sun.ac.za]</cp:lastModifiedBy>
  <cp:revision>5</cp:revision>
  <cp:lastPrinted>2019-01-22T07:37:00Z</cp:lastPrinted>
  <dcterms:created xsi:type="dcterms:W3CDTF">2023-03-26T17:38:00Z</dcterms:created>
  <dcterms:modified xsi:type="dcterms:W3CDTF">2023-03-28T09:21:00Z</dcterms:modified>
</cp:coreProperties>
</file>